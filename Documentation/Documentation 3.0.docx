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30CAF" w14:textId="5149B1C1" w:rsidR="00A76B7C" w:rsidRDefault="001524AB" w:rsidP="001524AB">
      <w:pPr>
        <w:jc w:val="center"/>
        <w:rPr>
          <w:rFonts w:cs="Times New Roman"/>
          <w:sz w:val="50"/>
          <w:szCs w:val="50"/>
        </w:rPr>
      </w:pPr>
      <w:r>
        <w:rPr>
          <w:noProof/>
          <w:sz w:val="50"/>
          <w:szCs w:val="50"/>
        </w:rPr>
        <w:drawing>
          <wp:inline distT="0" distB="0" distL="0" distR="0" wp14:anchorId="731593C4" wp14:editId="4CF32B74">
            <wp:extent cx="3402330" cy="895350"/>
            <wp:effectExtent l="0" t="0" r="7620" b="0"/>
            <wp:docPr id="3" name="Grafik 3" descr="C:\Users\miche\AppData\Local\Microsoft\Windows\INetCache\Content.MSO\8583BE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MSO\8583BE4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797" cy="899157"/>
                    </a:xfrm>
                    <a:prstGeom prst="rect">
                      <a:avLst/>
                    </a:prstGeom>
                    <a:noFill/>
                    <a:ln>
                      <a:noFill/>
                    </a:ln>
                  </pic:spPr>
                </pic:pic>
              </a:graphicData>
            </a:graphic>
          </wp:inline>
        </w:drawing>
      </w:r>
    </w:p>
    <w:p w14:paraId="1455718F" w14:textId="6CAAEB55" w:rsidR="004855AE" w:rsidRDefault="004855AE" w:rsidP="00D519FD">
      <w:pPr>
        <w:spacing w:before="120"/>
        <w:jc w:val="center"/>
        <w:rPr>
          <w:rFonts w:cs="Times New Roman"/>
          <w:sz w:val="20"/>
          <w:szCs w:val="50"/>
        </w:rPr>
      </w:pPr>
    </w:p>
    <w:p w14:paraId="7412FEDB" w14:textId="77777777" w:rsidR="00240E07" w:rsidRPr="007431FF" w:rsidRDefault="00240E07" w:rsidP="00D519FD">
      <w:pPr>
        <w:spacing w:before="120"/>
        <w:jc w:val="center"/>
        <w:rPr>
          <w:rFonts w:cs="Times New Roman"/>
          <w:sz w:val="20"/>
          <w:szCs w:val="50"/>
        </w:rPr>
      </w:pPr>
    </w:p>
    <w:p w14:paraId="71F9A8F2" w14:textId="28BBB8B0" w:rsidR="00240E07" w:rsidRPr="001524AB" w:rsidRDefault="001524AB" w:rsidP="002008D6">
      <w:pPr>
        <w:spacing w:before="120"/>
        <w:jc w:val="center"/>
        <w:rPr>
          <w:rFonts w:cs="Times New Roman"/>
          <w:b/>
          <w:sz w:val="48"/>
          <w:szCs w:val="50"/>
          <w:lang w:val="en-CA"/>
        </w:rPr>
      </w:pPr>
      <w:r w:rsidRPr="001524AB">
        <w:rPr>
          <w:rFonts w:cs="Times New Roman"/>
          <w:b/>
          <w:sz w:val="48"/>
          <w:szCs w:val="50"/>
          <w:lang w:val="en-CA"/>
        </w:rPr>
        <w:t xml:space="preserve">Economy Simulation: Inequality </w:t>
      </w:r>
    </w:p>
    <w:p w14:paraId="7A747A21" w14:textId="2987F5E3" w:rsidR="00A76B7C" w:rsidRPr="001524AB" w:rsidRDefault="001524AB" w:rsidP="005D22A7">
      <w:pPr>
        <w:spacing w:before="240" w:after="240"/>
        <w:jc w:val="center"/>
        <w:rPr>
          <w:rFonts w:cs="Times New Roman"/>
          <w:sz w:val="32"/>
          <w:szCs w:val="34"/>
          <w:lang w:val="en-CA"/>
        </w:rPr>
      </w:pPr>
      <w:r>
        <w:rPr>
          <w:rFonts w:cs="Times New Roman"/>
          <w:sz w:val="32"/>
          <w:szCs w:val="34"/>
          <w:lang w:val="en-CA"/>
        </w:rPr>
        <w:t>Documentation</w:t>
      </w:r>
    </w:p>
    <w:p w14:paraId="7B688111" w14:textId="25428C86" w:rsidR="005D22A7" w:rsidRPr="00215247" w:rsidRDefault="00F51FAB" w:rsidP="00ED2D2E">
      <w:pPr>
        <w:spacing w:before="480" w:after="240"/>
        <w:jc w:val="center"/>
        <w:rPr>
          <w:rFonts w:cs="Times New Roman"/>
          <w:sz w:val="32"/>
          <w:szCs w:val="34"/>
          <w:lang w:val="en-CA"/>
        </w:rPr>
      </w:pPr>
      <w:r>
        <w:rPr>
          <w:rFonts w:cs="Times New Roman"/>
          <w:sz w:val="32"/>
          <w:szCs w:val="34"/>
          <w:lang w:val="en-CA"/>
        </w:rPr>
        <w:t>from</w:t>
      </w:r>
    </w:p>
    <w:p w14:paraId="588ADBC1" w14:textId="393D65B9" w:rsidR="00F51FAB" w:rsidRDefault="00F51FAB" w:rsidP="00F51FAB">
      <w:pPr>
        <w:autoSpaceDE w:val="0"/>
        <w:autoSpaceDN w:val="0"/>
        <w:adjustRightInd w:val="0"/>
        <w:spacing w:before="240" w:after="240"/>
        <w:jc w:val="center"/>
        <w:rPr>
          <w:rFonts w:cs="Times New Roman"/>
          <w:sz w:val="48"/>
          <w:szCs w:val="50"/>
          <w:lang w:val="en-CA"/>
        </w:rPr>
      </w:pPr>
      <w:r>
        <w:rPr>
          <w:rFonts w:cs="Times New Roman"/>
          <w:sz w:val="48"/>
          <w:szCs w:val="50"/>
          <w:lang w:val="en-CA"/>
        </w:rPr>
        <w:t xml:space="preserve">Ricard </w:t>
      </w:r>
      <w:proofErr w:type="spellStart"/>
      <w:r>
        <w:rPr>
          <w:rFonts w:cs="Times New Roman"/>
          <w:sz w:val="48"/>
          <w:szCs w:val="50"/>
          <w:lang w:val="en-CA"/>
        </w:rPr>
        <w:t>Milá</w:t>
      </w:r>
      <w:proofErr w:type="spellEnd"/>
      <w:r>
        <w:rPr>
          <w:rFonts w:cs="Times New Roman"/>
          <w:sz w:val="48"/>
          <w:szCs w:val="50"/>
          <w:lang w:val="en-CA"/>
        </w:rPr>
        <w:t xml:space="preserve"> </w:t>
      </w:r>
      <w:proofErr w:type="spellStart"/>
      <w:r>
        <w:rPr>
          <w:rFonts w:cs="Times New Roman"/>
          <w:sz w:val="48"/>
          <w:szCs w:val="50"/>
          <w:lang w:val="en-CA"/>
        </w:rPr>
        <w:t>Bou</w:t>
      </w:r>
      <w:proofErr w:type="spellEnd"/>
    </w:p>
    <w:p w14:paraId="03743EF4" w14:textId="06792262" w:rsidR="00F51FAB" w:rsidRPr="00E23EDB" w:rsidRDefault="00F51FAB" w:rsidP="00F51FAB">
      <w:pPr>
        <w:autoSpaceDE w:val="0"/>
        <w:autoSpaceDN w:val="0"/>
        <w:adjustRightInd w:val="0"/>
        <w:spacing w:before="240" w:after="240"/>
        <w:jc w:val="center"/>
        <w:rPr>
          <w:rFonts w:cs="Times New Roman"/>
          <w:sz w:val="48"/>
          <w:szCs w:val="50"/>
        </w:rPr>
      </w:pPr>
      <w:r w:rsidRPr="00E23EDB">
        <w:rPr>
          <w:rFonts w:cs="Times New Roman"/>
          <w:sz w:val="48"/>
          <w:szCs w:val="50"/>
        </w:rPr>
        <w:t xml:space="preserve">Sabrina von </w:t>
      </w:r>
      <w:proofErr w:type="spellStart"/>
      <w:r w:rsidRPr="00E23EDB">
        <w:rPr>
          <w:rFonts w:cs="Times New Roman"/>
          <w:sz w:val="48"/>
          <w:szCs w:val="50"/>
        </w:rPr>
        <w:t>Wegerer</w:t>
      </w:r>
      <w:proofErr w:type="spellEnd"/>
      <w:r w:rsidRPr="00E23EDB">
        <w:rPr>
          <w:rFonts w:cs="Times New Roman"/>
          <w:sz w:val="48"/>
          <w:szCs w:val="50"/>
        </w:rPr>
        <w:t xml:space="preserve"> </w:t>
      </w:r>
      <w:proofErr w:type="spellStart"/>
      <w:r w:rsidRPr="00E23EDB">
        <w:rPr>
          <w:rFonts w:cs="Times New Roman"/>
          <w:sz w:val="48"/>
          <w:szCs w:val="50"/>
        </w:rPr>
        <w:t>Elizeche</w:t>
      </w:r>
      <w:proofErr w:type="spellEnd"/>
    </w:p>
    <w:p w14:paraId="7028C7CA" w14:textId="712B9F1E" w:rsidR="00F51FAB" w:rsidRPr="00E23EDB" w:rsidRDefault="00F51FAB" w:rsidP="00F51FAB">
      <w:pPr>
        <w:autoSpaceDE w:val="0"/>
        <w:autoSpaceDN w:val="0"/>
        <w:adjustRightInd w:val="0"/>
        <w:spacing w:before="240" w:after="240"/>
        <w:jc w:val="center"/>
        <w:rPr>
          <w:rFonts w:cs="Times New Roman"/>
          <w:sz w:val="48"/>
          <w:szCs w:val="50"/>
        </w:rPr>
      </w:pPr>
      <w:r w:rsidRPr="00E23EDB">
        <w:rPr>
          <w:rFonts w:cs="Times New Roman"/>
          <w:sz w:val="48"/>
          <w:szCs w:val="50"/>
        </w:rPr>
        <w:t>Michelle Mei-Li Pfister</w:t>
      </w:r>
    </w:p>
    <w:p w14:paraId="0A291AD4" w14:textId="15C380AB" w:rsidR="005D22A7" w:rsidRPr="001524AB" w:rsidRDefault="001524AB" w:rsidP="005D22A7">
      <w:pPr>
        <w:autoSpaceDE w:val="0"/>
        <w:autoSpaceDN w:val="0"/>
        <w:adjustRightInd w:val="0"/>
        <w:spacing w:before="120" w:after="360" w:line="240" w:lineRule="auto"/>
        <w:jc w:val="center"/>
        <w:rPr>
          <w:rFonts w:cs="Times New Roman"/>
          <w:sz w:val="32"/>
          <w:szCs w:val="32"/>
          <w:lang w:val="en-CA"/>
        </w:rPr>
      </w:pPr>
      <w:r w:rsidRPr="001524AB">
        <w:rPr>
          <w:rFonts w:cs="Times New Roman"/>
          <w:sz w:val="32"/>
          <w:szCs w:val="32"/>
          <w:lang w:val="en-CA"/>
        </w:rPr>
        <w:t>Department of Economics</w:t>
      </w:r>
    </w:p>
    <w:p w14:paraId="71143AF4" w14:textId="20AFECF8" w:rsidR="005D22A7" w:rsidRPr="00215247" w:rsidRDefault="001524AB" w:rsidP="005D22A7">
      <w:pPr>
        <w:autoSpaceDE w:val="0"/>
        <w:autoSpaceDN w:val="0"/>
        <w:adjustRightInd w:val="0"/>
        <w:spacing w:before="120" w:line="240" w:lineRule="auto"/>
        <w:jc w:val="center"/>
        <w:rPr>
          <w:rFonts w:cs="Times New Roman"/>
          <w:sz w:val="32"/>
          <w:szCs w:val="32"/>
          <w:lang w:val="en-CA"/>
        </w:rPr>
      </w:pPr>
      <w:r w:rsidRPr="00215247">
        <w:rPr>
          <w:rFonts w:cs="Times New Roman"/>
          <w:sz w:val="32"/>
          <w:szCs w:val="32"/>
          <w:lang w:val="en-CA"/>
        </w:rPr>
        <w:t>National Taiwan University</w:t>
      </w:r>
    </w:p>
    <w:p w14:paraId="0A2CE6C9" w14:textId="378AA0C3" w:rsidR="005D22A7" w:rsidRPr="00215247" w:rsidRDefault="005D22A7" w:rsidP="005D22A7">
      <w:pPr>
        <w:autoSpaceDE w:val="0"/>
        <w:autoSpaceDN w:val="0"/>
        <w:adjustRightInd w:val="0"/>
        <w:spacing w:after="0" w:line="240" w:lineRule="auto"/>
        <w:ind w:left="1416"/>
        <w:rPr>
          <w:rFonts w:cs="Times New Roman"/>
          <w:sz w:val="32"/>
          <w:szCs w:val="32"/>
          <w:lang w:val="en-CA"/>
        </w:rPr>
      </w:pPr>
    </w:p>
    <w:p w14:paraId="5C462D0F" w14:textId="77777777" w:rsidR="00ED2D2E" w:rsidRPr="00215247" w:rsidRDefault="00ED2D2E" w:rsidP="005D22A7">
      <w:pPr>
        <w:autoSpaceDE w:val="0"/>
        <w:autoSpaceDN w:val="0"/>
        <w:adjustRightInd w:val="0"/>
        <w:spacing w:after="0" w:line="240" w:lineRule="auto"/>
        <w:ind w:left="1416"/>
        <w:rPr>
          <w:rFonts w:cs="Times New Roman"/>
          <w:sz w:val="32"/>
          <w:szCs w:val="32"/>
          <w:lang w:val="en-CA"/>
        </w:rPr>
      </w:pPr>
    </w:p>
    <w:p w14:paraId="134A4063" w14:textId="68448A8D" w:rsidR="00160D7D" w:rsidRPr="00E23EDB" w:rsidRDefault="005D22A7" w:rsidP="00664192">
      <w:pPr>
        <w:autoSpaceDE w:val="0"/>
        <w:autoSpaceDN w:val="0"/>
        <w:adjustRightInd w:val="0"/>
        <w:spacing w:after="0"/>
        <w:ind w:left="1416"/>
        <w:rPr>
          <w:rFonts w:cs="Times New Roman"/>
          <w:sz w:val="32"/>
          <w:szCs w:val="32"/>
          <w:lang w:val="en-CA"/>
        </w:rPr>
      </w:pPr>
      <w:r w:rsidRPr="00E23EDB">
        <w:rPr>
          <w:rFonts w:cs="Times New Roman"/>
          <w:sz w:val="32"/>
          <w:szCs w:val="32"/>
          <w:lang w:val="en-CA"/>
        </w:rPr>
        <w:t>Pr</w:t>
      </w:r>
      <w:r w:rsidR="001524AB" w:rsidRPr="00E23EDB">
        <w:rPr>
          <w:rFonts w:cs="Times New Roman"/>
          <w:sz w:val="32"/>
          <w:szCs w:val="32"/>
          <w:lang w:val="en-CA"/>
        </w:rPr>
        <w:t>ofessor</w:t>
      </w:r>
      <w:r w:rsidRPr="00E23EDB">
        <w:rPr>
          <w:rFonts w:cs="Times New Roman"/>
          <w:sz w:val="32"/>
          <w:szCs w:val="32"/>
          <w:lang w:val="en-CA"/>
        </w:rPr>
        <w:t xml:space="preserve">: </w:t>
      </w:r>
      <w:r w:rsidRPr="00E23EDB">
        <w:rPr>
          <w:rFonts w:cs="Times New Roman"/>
          <w:sz w:val="32"/>
          <w:szCs w:val="32"/>
          <w:lang w:val="en-CA"/>
        </w:rPr>
        <w:tab/>
      </w:r>
      <w:r w:rsidRPr="00E23EDB">
        <w:rPr>
          <w:rFonts w:cs="Times New Roman"/>
          <w:sz w:val="32"/>
          <w:szCs w:val="32"/>
          <w:lang w:val="en-CA"/>
        </w:rPr>
        <w:tab/>
      </w:r>
      <w:r w:rsidRPr="00E23EDB">
        <w:rPr>
          <w:rFonts w:cs="Times New Roman"/>
          <w:sz w:val="32"/>
          <w:szCs w:val="32"/>
          <w:lang w:val="en-CA"/>
        </w:rPr>
        <w:tab/>
      </w:r>
      <w:r w:rsidR="001524AB" w:rsidRPr="00E23EDB">
        <w:rPr>
          <w:rFonts w:cs="Times New Roman"/>
          <w:sz w:val="32"/>
          <w:szCs w:val="32"/>
          <w:lang w:val="en-CA"/>
        </w:rPr>
        <w:t xml:space="preserve">Hendrik </w:t>
      </w:r>
      <w:proofErr w:type="spellStart"/>
      <w:r w:rsidR="001524AB" w:rsidRPr="00E23EDB">
        <w:rPr>
          <w:rFonts w:cs="Times New Roman"/>
          <w:sz w:val="32"/>
          <w:szCs w:val="32"/>
          <w:lang w:val="en-CA"/>
        </w:rPr>
        <w:t>Rommeswinkel</w:t>
      </w:r>
      <w:bookmarkStart w:id="0" w:name="_Toc521924343"/>
      <w:proofErr w:type="spellEnd"/>
    </w:p>
    <w:p w14:paraId="539494E2" w14:textId="77777777" w:rsidR="00C67F2D" w:rsidRPr="00E23EDB" w:rsidRDefault="00C67F2D" w:rsidP="00A408EC">
      <w:pPr>
        <w:rPr>
          <w:b/>
          <w:i/>
          <w:lang w:val="en-CA"/>
        </w:rPr>
      </w:pPr>
    </w:p>
    <w:p w14:paraId="6B5BC5A5" w14:textId="77777777" w:rsidR="00A408EC" w:rsidRPr="00E23EDB" w:rsidRDefault="00A408EC" w:rsidP="00A408EC">
      <w:pPr>
        <w:rPr>
          <w:lang w:val="en-CA"/>
        </w:rPr>
        <w:sectPr w:rsidR="00A408EC" w:rsidRPr="00E23EDB" w:rsidSect="00CA4A6E">
          <w:type w:val="continuous"/>
          <w:pgSz w:w="11906" w:h="16838"/>
          <w:pgMar w:top="1417" w:right="1417" w:bottom="1134" w:left="1417" w:header="850" w:footer="708" w:gutter="0"/>
          <w:pgNumType w:fmt="upperRoman"/>
          <w:cols w:space="708"/>
          <w:titlePg/>
          <w:docGrid w:linePitch="360"/>
        </w:sectPr>
      </w:pPr>
    </w:p>
    <w:bookmarkEnd w:id="0"/>
    <w:p w14:paraId="602759A4" w14:textId="41A413F0" w:rsidR="00DD34B5" w:rsidRPr="00E23EDB" w:rsidRDefault="0063390A" w:rsidP="009B0FF7">
      <w:pPr>
        <w:pStyle w:val="berschriftEbene1nichtinInhaltsverzeichnis"/>
        <w:rPr>
          <w:lang w:val="en-CA"/>
        </w:rPr>
      </w:pPr>
      <w:r w:rsidRPr="00E23EDB">
        <w:rPr>
          <w:lang w:val="en-CA"/>
        </w:rPr>
        <w:lastRenderedPageBreak/>
        <w:t>Table of</w:t>
      </w:r>
      <w:r>
        <w:rPr>
          <w:lang w:val="en-CA"/>
        </w:rPr>
        <w:t xml:space="preserve"> Contents</w:t>
      </w:r>
    </w:p>
    <w:bookmarkStart w:id="1" w:name="_Toc521924344"/>
    <w:bookmarkStart w:id="2" w:name="_Hlk522868587"/>
    <w:p w14:paraId="47C4E84F" w14:textId="2020F4AF" w:rsidR="006E0AB8" w:rsidRDefault="002C3657">
      <w:pPr>
        <w:pStyle w:val="Verzeichnis1"/>
        <w:rPr>
          <w:ins w:id="3" w:author="Michelle Pfister" w:date="2019-05-26T15:56:00Z"/>
          <w:rFonts w:asciiTheme="minorHAnsi" w:hAnsiTheme="minorHAnsi"/>
          <w:b w:val="0"/>
          <w:lang w:val="en-CA" w:eastAsia="zh-TW"/>
        </w:rPr>
      </w:pPr>
      <w:r>
        <w:fldChar w:fldCharType="begin"/>
      </w:r>
      <w:r>
        <w:instrText xml:space="preserve"> TOC \o "1-3" \h \z \u </w:instrText>
      </w:r>
      <w:r>
        <w:fldChar w:fldCharType="separate"/>
      </w:r>
      <w:ins w:id="4" w:author="Michelle Pfister" w:date="2019-05-26T15:56:00Z">
        <w:r w:rsidR="006E0AB8" w:rsidRPr="009A2706">
          <w:rPr>
            <w:rStyle w:val="Hyperlink"/>
          </w:rPr>
          <w:fldChar w:fldCharType="begin"/>
        </w:r>
        <w:r w:rsidR="006E0AB8" w:rsidRPr="009A2706">
          <w:rPr>
            <w:rStyle w:val="Hyperlink"/>
          </w:rPr>
          <w:instrText xml:space="preserve"> </w:instrText>
        </w:r>
        <w:r w:rsidR="006E0AB8">
          <w:instrText>HYPERLINK \l "_Toc9778594"</w:instrText>
        </w:r>
        <w:r w:rsidR="006E0AB8" w:rsidRPr="009A2706">
          <w:rPr>
            <w:rStyle w:val="Hyperlink"/>
          </w:rPr>
          <w:instrText xml:space="preserve"> </w:instrText>
        </w:r>
        <w:r w:rsidR="006E0AB8" w:rsidRPr="009A2706">
          <w:rPr>
            <w:rStyle w:val="Hyperlink"/>
          </w:rPr>
        </w:r>
        <w:r w:rsidR="006E0AB8" w:rsidRPr="009A2706">
          <w:rPr>
            <w:rStyle w:val="Hyperlink"/>
          </w:rPr>
          <w:fldChar w:fldCharType="separate"/>
        </w:r>
        <w:r w:rsidR="006E0AB8" w:rsidRPr="009A2706">
          <w:rPr>
            <w:rStyle w:val="Hyperlink"/>
          </w:rPr>
          <w:t>1.</w:t>
        </w:r>
        <w:r w:rsidR="006E0AB8">
          <w:rPr>
            <w:rFonts w:asciiTheme="minorHAnsi" w:hAnsiTheme="minorHAnsi"/>
            <w:b w:val="0"/>
            <w:lang w:val="en-CA" w:eastAsia="zh-TW"/>
          </w:rPr>
          <w:tab/>
        </w:r>
        <w:r w:rsidR="006E0AB8" w:rsidRPr="009A2706">
          <w:rPr>
            <w:rStyle w:val="Hyperlink"/>
          </w:rPr>
          <w:t>Introduction</w:t>
        </w:r>
        <w:r w:rsidR="006E0AB8">
          <w:rPr>
            <w:webHidden/>
          </w:rPr>
          <w:tab/>
        </w:r>
        <w:r w:rsidR="006E0AB8">
          <w:rPr>
            <w:webHidden/>
          </w:rPr>
          <w:fldChar w:fldCharType="begin"/>
        </w:r>
        <w:r w:rsidR="006E0AB8">
          <w:rPr>
            <w:webHidden/>
          </w:rPr>
          <w:instrText xml:space="preserve"> PAGEREF _Toc9778594 \h </w:instrText>
        </w:r>
        <w:r w:rsidR="006E0AB8">
          <w:rPr>
            <w:webHidden/>
          </w:rPr>
        </w:r>
      </w:ins>
      <w:r w:rsidR="006E0AB8">
        <w:rPr>
          <w:webHidden/>
        </w:rPr>
        <w:fldChar w:fldCharType="separate"/>
      </w:r>
      <w:ins w:id="5" w:author="Michelle Pfister" w:date="2019-05-26T15:56:00Z">
        <w:r w:rsidR="006E0AB8">
          <w:rPr>
            <w:webHidden/>
          </w:rPr>
          <w:t>1</w:t>
        </w:r>
        <w:r w:rsidR="006E0AB8">
          <w:rPr>
            <w:webHidden/>
          </w:rPr>
          <w:fldChar w:fldCharType="end"/>
        </w:r>
        <w:r w:rsidR="006E0AB8" w:rsidRPr="009A2706">
          <w:rPr>
            <w:rStyle w:val="Hyperlink"/>
          </w:rPr>
          <w:fldChar w:fldCharType="end"/>
        </w:r>
      </w:ins>
    </w:p>
    <w:p w14:paraId="68110A4B" w14:textId="5774B83D" w:rsidR="006E0AB8" w:rsidRDefault="006E0AB8">
      <w:pPr>
        <w:pStyle w:val="Verzeichnis1"/>
        <w:rPr>
          <w:ins w:id="6" w:author="Michelle Pfister" w:date="2019-05-26T15:56:00Z"/>
          <w:rFonts w:asciiTheme="minorHAnsi" w:hAnsiTheme="minorHAnsi"/>
          <w:b w:val="0"/>
          <w:lang w:val="en-CA" w:eastAsia="zh-TW"/>
        </w:rPr>
      </w:pPr>
      <w:ins w:id="7" w:author="Michelle Pfister" w:date="2019-05-26T15:56:00Z">
        <w:r w:rsidRPr="009A2706">
          <w:rPr>
            <w:rStyle w:val="Hyperlink"/>
          </w:rPr>
          <w:fldChar w:fldCharType="begin"/>
        </w:r>
        <w:r w:rsidRPr="009A2706">
          <w:rPr>
            <w:rStyle w:val="Hyperlink"/>
          </w:rPr>
          <w:instrText xml:space="preserve"> </w:instrText>
        </w:r>
        <w:r>
          <w:instrText>HYPERLINK \l "_Toc9778595"</w:instrText>
        </w:r>
        <w:r w:rsidRPr="009A2706">
          <w:rPr>
            <w:rStyle w:val="Hyperlink"/>
          </w:rPr>
          <w:instrText xml:space="preserve"> </w:instrText>
        </w:r>
        <w:r w:rsidRPr="009A2706">
          <w:rPr>
            <w:rStyle w:val="Hyperlink"/>
          </w:rPr>
        </w:r>
        <w:r w:rsidRPr="009A2706">
          <w:rPr>
            <w:rStyle w:val="Hyperlink"/>
          </w:rPr>
          <w:fldChar w:fldCharType="separate"/>
        </w:r>
        <w:r w:rsidRPr="009A2706">
          <w:rPr>
            <w:rStyle w:val="Hyperlink"/>
          </w:rPr>
          <w:t>2.</w:t>
        </w:r>
        <w:r>
          <w:rPr>
            <w:rFonts w:asciiTheme="minorHAnsi" w:hAnsiTheme="minorHAnsi"/>
            <w:b w:val="0"/>
            <w:lang w:val="en-CA" w:eastAsia="zh-TW"/>
          </w:rPr>
          <w:tab/>
        </w:r>
        <w:r w:rsidRPr="009A2706">
          <w:rPr>
            <w:rStyle w:val="Hyperlink"/>
          </w:rPr>
          <w:t>Economic Model</w:t>
        </w:r>
        <w:r>
          <w:rPr>
            <w:webHidden/>
          </w:rPr>
          <w:tab/>
        </w:r>
        <w:r>
          <w:rPr>
            <w:webHidden/>
          </w:rPr>
          <w:fldChar w:fldCharType="begin"/>
        </w:r>
        <w:r>
          <w:rPr>
            <w:webHidden/>
          </w:rPr>
          <w:instrText xml:space="preserve"> PAGEREF _Toc9778595 \h </w:instrText>
        </w:r>
        <w:r>
          <w:rPr>
            <w:webHidden/>
          </w:rPr>
        </w:r>
      </w:ins>
      <w:r>
        <w:rPr>
          <w:webHidden/>
        </w:rPr>
        <w:fldChar w:fldCharType="separate"/>
      </w:r>
      <w:ins w:id="8" w:author="Michelle Pfister" w:date="2019-05-26T15:56:00Z">
        <w:r>
          <w:rPr>
            <w:webHidden/>
          </w:rPr>
          <w:t>1</w:t>
        </w:r>
        <w:r>
          <w:rPr>
            <w:webHidden/>
          </w:rPr>
          <w:fldChar w:fldCharType="end"/>
        </w:r>
        <w:r w:rsidRPr="009A2706">
          <w:rPr>
            <w:rStyle w:val="Hyperlink"/>
          </w:rPr>
          <w:fldChar w:fldCharType="end"/>
        </w:r>
      </w:ins>
    </w:p>
    <w:p w14:paraId="70C4D927" w14:textId="0C8CE9C4" w:rsidR="006E0AB8" w:rsidRDefault="006E0AB8">
      <w:pPr>
        <w:pStyle w:val="Verzeichnis2"/>
        <w:tabs>
          <w:tab w:val="left" w:pos="880"/>
          <w:tab w:val="right" w:leader="dot" w:pos="9062"/>
        </w:tabs>
        <w:rPr>
          <w:ins w:id="9" w:author="Michelle Pfister" w:date="2019-05-26T15:56:00Z"/>
          <w:rFonts w:asciiTheme="minorHAnsi" w:hAnsiTheme="minorHAnsi"/>
          <w:noProof/>
          <w:lang w:val="en-CA" w:eastAsia="zh-TW"/>
        </w:rPr>
      </w:pPr>
      <w:ins w:id="10"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"_Toc9778596"</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rPr>
          <w:t>2.1.</w:t>
        </w:r>
        <w:r>
          <w:rPr>
            <w:rFonts w:asciiTheme="minorHAnsi" w:hAnsiTheme="minorHAnsi"/>
            <w:noProof/>
            <w:lang w:val="en-CA" w:eastAsia="zh-TW"/>
          </w:rPr>
          <w:tab/>
        </w:r>
        <w:r w:rsidRPr="009A2706">
          <w:rPr>
            <w:rStyle w:val="Hyperlink"/>
            <w:noProof/>
          </w:rPr>
          <w:t>Consumer Problem</w:t>
        </w:r>
        <w:r>
          <w:rPr>
            <w:noProof/>
            <w:webHidden/>
          </w:rPr>
          <w:tab/>
        </w:r>
        <w:r>
          <w:rPr>
            <w:noProof/>
            <w:webHidden/>
          </w:rPr>
          <w:fldChar w:fldCharType="begin"/>
        </w:r>
        <w:r>
          <w:rPr>
            <w:noProof/>
            <w:webHidden/>
          </w:rPr>
          <w:instrText xml:space="preserve"> PAGEREF _Toc9778596 \h </w:instrText>
        </w:r>
        <w:r>
          <w:rPr>
            <w:noProof/>
            <w:webHidden/>
          </w:rPr>
        </w:r>
      </w:ins>
      <w:r>
        <w:rPr>
          <w:noProof/>
          <w:webHidden/>
        </w:rPr>
        <w:fldChar w:fldCharType="separate"/>
      </w:r>
      <w:ins w:id="11" w:author="Michelle Pfister" w:date="2019-05-26T15:56:00Z">
        <w:r>
          <w:rPr>
            <w:noProof/>
            <w:webHidden/>
          </w:rPr>
          <w:t>1</w:t>
        </w:r>
        <w:r>
          <w:rPr>
            <w:noProof/>
            <w:webHidden/>
          </w:rPr>
          <w:fldChar w:fldCharType="end"/>
        </w:r>
        <w:r w:rsidRPr="009A2706">
          <w:rPr>
            <w:rStyle w:val="Hyperlink"/>
            <w:noProof/>
          </w:rPr>
          <w:fldChar w:fldCharType="end"/>
        </w:r>
      </w:ins>
    </w:p>
    <w:p w14:paraId="4ACB9B50" w14:textId="37C43595" w:rsidR="006E0AB8" w:rsidRDefault="006E0AB8">
      <w:pPr>
        <w:pStyle w:val="Verzeichnis2"/>
        <w:tabs>
          <w:tab w:val="left" w:pos="880"/>
          <w:tab w:val="right" w:leader="dot" w:pos="9062"/>
        </w:tabs>
        <w:rPr>
          <w:ins w:id="12" w:author="Michelle Pfister" w:date="2019-05-26T15:56:00Z"/>
          <w:rFonts w:asciiTheme="minorHAnsi" w:hAnsiTheme="minorHAnsi"/>
          <w:noProof/>
          <w:lang w:val="en-CA" w:eastAsia="zh-TW"/>
        </w:rPr>
      </w:pPr>
      <w:ins w:id="13"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"_Toc9778597"</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2.2.</w:t>
        </w:r>
        <w:r>
          <w:rPr>
            <w:rFonts w:asciiTheme="minorHAnsi" w:hAnsiTheme="minorHAnsi"/>
            <w:noProof/>
            <w:lang w:val="en-CA" w:eastAsia="zh-TW"/>
          </w:rPr>
          <w:tab/>
        </w:r>
        <w:r w:rsidRPr="009A2706">
          <w:rPr>
            <w:rStyle w:val="Hyperlink"/>
            <w:noProof/>
            <w:lang w:val="en-CA"/>
          </w:rPr>
          <w:t>Producer Problem</w:t>
        </w:r>
        <w:r>
          <w:rPr>
            <w:noProof/>
            <w:webHidden/>
          </w:rPr>
          <w:tab/>
        </w:r>
        <w:r>
          <w:rPr>
            <w:noProof/>
            <w:webHidden/>
          </w:rPr>
          <w:fldChar w:fldCharType="begin"/>
        </w:r>
        <w:r>
          <w:rPr>
            <w:noProof/>
            <w:webHidden/>
          </w:rPr>
          <w:instrText xml:space="preserve"> PAGEREF _Toc9778597 \h </w:instrText>
        </w:r>
        <w:r>
          <w:rPr>
            <w:noProof/>
            <w:webHidden/>
          </w:rPr>
        </w:r>
      </w:ins>
      <w:r>
        <w:rPr>
          <w:noProof/>
          <w:webHidden/>
        </w:rPr>
        <w:fldChar w:fldCharType="separate"/>
      </w:r>
      <w:ins w:id="14" w:author="Michelle Pfister" w:date="2019-05-26T15:56:00Z">
        <w:r>
          <w:rPr>
            <w:noProof/>
            <w:webHidden/>
          </w:rPr>
          <w:t>2</w:t>
        </w:r>
        <w:r>
          <w:rPr>
            <w:noProof/>
            <w:webHidden/>
          </w:rPr>
          <w:fldChar w:fldCharType="end"/>
        </w:r>
        <w:r w:rsidRPr="009A2706">
          <w:rPr>
            <w:rStyle w:val="Hyperlink"/>
            <w:noProof/>
          </w:rPr>
          <w:fldChar w:fldCharType="end"/>
        </w:r>
      </w:ins>
    </w:p>
    <w:p w14:paraId="00122681" w14:textId="6C123470" w:rsidR="006E0AB8" w:rsidRDefault="006E0AB8">
      <w:pPr>
        <w:pStyle w:val="Verzeichnis2"/>
        <w:tabs>
          <w:tab w:val="left" w:pos="880"/>
          <w:tab w:val="right" w:leader="dot" w:pos="9062"/>
        </w:tabs>
        <w:rPr>
          <w:ins w:id="15" w:author="Michelle Pfister" w:date="2019-05-26T15:56:00Z"/>
          <w:rFonts w:asciiTheme="minorHAnsi" w:hAnsiTheme="minorHAnsi"/>
          <w:noProof/>
          <w:lang w:val="en-CA" w:eastAsia="zh-TW"/>
        </w:rPr>
      </w:pPr>
      <w:ins w:id="16"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"_Toc9778598"</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2.3.</w:t>
        </w:r>
        <w:r>
          <w:rPr>
            <w:rFonts w:asciiTheme="minorHAnsi" w:hAnsiTheme="minorHAnsi"/>
            <w:noProof/>
            <w:lang w:val="en-CA" w:eastAsia="zh-TW"/>
          </w:rPr>
          <w:tab/>
        </w:r>
        <w:r w:rsidRPr="009A2706">
          <w:rPr>
            <w:rStyle w:val="Hyperlink"/>
            <w:noProof/>
            <w:lang w:val="en-CA"/>
          </w:rPr>
          <w:t>Inequality</w:t>
        </w:r>
        <w:r>
          <w:rPr>
            <w:noProof/>
            <w:webHidden/>
          </w:rPr>
          <w:tab/>
        </w:r>
        <w:r>
          <w:rPr>
            <w:noProof/>
            <w:webHidden/>
          </w:rPr>
          <w:fldChar w:fldCharType="begin"/>
        </w:r>
        <w:r>
          <w:rPr>
            <w:noProof/>
            <w:webHidden/>
          </w:rPr>
          <w:instrText xml:space="preserve"> PAGEREF _Toc9778598 \h </w:instrText>
        </w:r>
        <w:r>
          <w:rPr>
            <w:noProof/>
            <w:webHidden/>
          </w:rPr>
        </w:r>
      </w:ins>
      <w:r>
        <w:rPr>
          <w:noProof/>
          <w:webHidden/>
        </w:rPr>
        <w:fldChar w:fldCharType="separate"/>
      </w:r>
      <w:ins w:id="17" w:author="Michelle Pfister" w:date="2019-05-26T15:56:00Z">
        <w:r>
          <w:rPr>
            <w:noProof/>
            <w:webHidden/>
          </w:rPr>
          <w:t>2</w:t>
        </w:r>
        <w:r>
          <w:rPr>
            <w:noProof/>
            <w:webHidden/>
          </w:rPr>
          <w:fldChar w:fldCharType="end"/>
        </w:r>
        <w:r w:rsidRPr="009A2706">
          <w:rPr>
            <w:rStyle w:val="Hyperlink"/>
            <w:noProof/>
          </w:rPr>
          <w:fldChar w:fldCharType="end"/>
        </w:r>
      </w:ins>
    </w:p>
    <w:p w14:paraId="535BDF8E" w14:textId="281FAF86" w:rsidR="006E0AB8" w:rsidRDefault="006E0AB8">
      <w:pPr>
        <w:pStyle w:val="Verzeichnis1"/>
        <w:rPr>
          <w:ins w:id="18" w:author="Michelle Pfister" w:date="2019-05-26T15:56:00Z"/>
          <w:rFonts w:asciiTheme="minorHAnsi" w:hAnsiTheme="minorHAnsi"/>
          <w:b w:val="0"/>
          <w:lang w:val="en-CA" w:eastAsia="zh-TW"/>
        </w:rPr>
      </w:pPr>
      <w:ins w:id="19" w:author="Michelle Pfister" w:date="2019-05-26T15:56:00Z">
        <w:r w:rsidRPr="009A2706">
          <w:rPr>
            <w:rStyle w:val="Hyperlink"/>
          </w:rPr>
          <w:fldChar w:fldCharType="begin"/>
        </w:r>
        <w:r w:rsidRPr="009A2706">
          <w:rPr>
            <w:rStyle w:val="Hyperlink"/>
          </w:rPr>
          <w:instrText xml:space="preserve"> </w:instrText>
        </w:r>
        <w:r>
          <w:instrText>HYPERLINK \l "_Toc9778599"</w:instrText>
        </w:r>
        <w:r w:rsidRPr="009A2706">
          <w:rPr>
            <w:rStyle w:val="Hyperlink"/>
          </w:rPr>
          <w:instrText xml:space="preserve"> </w:instrText>
        </w:r>
        <w:r w:rsidRPr="009A2706">
          <w:rPr>
            <w:rStyle w:val="Hyperlink"/>
          </w:rPr>
        </w:r>
        <w:r w:rsidRPr="009A2706">
          <w:rPr>
            <w:rStyle w:val="Hyperlink"/>
          </w:rPr>
          <w:fldChar w:fldCharType="separate"/>
        </w:r>
        <w:r w:rsidRPr="009A2706">
          <w:rPr>
            <w:rStyle w:val="Hyperlink"/>
          </w:rPr>
          <w:t>3.</w:t>
        </w:r>
        <w:r>
          <w:rPr>
            <w:rFonts w:asciiTheme="minorHAnsi" w:hAnsiTheme="minorHAnsi"/>
            <w:b w:val="0"/>
            <w:lang w:val="en-CA" w:eastAsia="zh-TW"/>
          </w:rPr>
          <w:tab/>
        </w:r>
        <w:r w:rsidRPr="009A2706">
          <w:rPr>
            <w:rStyle w:val="Hyperlink"/>
          </w:rPr>
          <w:t>Implementation</w:t>
        </w:r>
        <w:r>
          <w:rPr>
            <w:webHidden/>
          </w:rPr>
          <w:tab/>
        </w:r>
        <w:r>
          <w:rPr>
            <w:webHidden/>
          </w:rPr>
          <w:fldChar w:fldCharType="begin"/>
        </w:r>
        <w:r>
          <w:rPr>
            <w:webHidden/>
          </w:rPr>
          <w:instrText xml:space="preserve"> PAGEREF _Toc9778599 \h </w:instrText>
        </w:r>
        <w:r>
          <w:rPr>
            <w:webHidden/>
          </w:rPr>
        </w:r>
      </w:ins>
      <w:r>
        <w:rPr>
          <w:webHidden/>
        </w:rPr>
        <w:fldChar w:fldCharType="separate"/>
      </w:r>
      <w:ins w:id="20" w:author="Michelle Pfister" w:date="2019-05-26T15:56:00Z">
        <w:r>
          <w:rPr>
            <w:webHidden/>
          </w:rPr>
          <w:t>2</w:t>
        </w:r>
        <w:r>
          <w:rPr>
            <w:webHidden/>
          </w:rPr>
          <w:fldChar w:fldCharType="end"/>
        </w:r>
        <w:r w:rsidRPr="009A2706">
          <w:rPr>
            <w:rStyle w:val="Hyperlink"/>
          </w:rPr>
          <w:fldChar w:fldCharType="end"/>
        </w:r>
      </w:ins>
    </w:p>
    <w:p w14:paraId="069C2960" w14:textId="1247D73C" w:rsidR="006E0AB8" w:rsidRDefault="006E0AB8">
      <w:pPr>
        <w:pStyle w:val="Verzeichnis2"/>
        <w:tabs>
          <w:tab w:val="left" w:pos="880"/>
          <w:tab w:val="right" w:leader="dot" w:pos="9062"/>
        </w:tabs>
        <w:rPr>
          <w:ins w:id="21" w:author="Michelle Pfister" w:date="2019-05-26T15:56:00Z"/>
          <w:rFonts w:asciiTheme="minorHAnsi" w:hAnsiTheme="minorHAnsi"/>
          <w:noProof/>
          <w:lang w:val="en-CA" w:eastAsia="zh-TW"/>
        </w:rPr>
      </w:pPr>
      <w:ins w:id="22"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"_Toc9778600"</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rPr>
          <w:t>3.1.</w:t>
        </w:r>
        <w:r>
          <w:rPr>
            <w:rFonts w:asciiTheme="minorHAnsi" w:hAnsiTheme="minorHAnsi"/>
            <w:noProof/>
            <w:lang w:val="en-CA" w:eastAsia="zh-TW"/>
          </w:rPr>
          <w:tab/>
        </w:r>
        <w:r w:rsidRPr="009A2706">
          <w:rPr>
            <w:rStyle w:val="Hyperlink"/>
            <w:noProof/>
          </w:rPr>
          <w:t>Consumer Class</w:t>
        </w:r>
        <w:r>
          <w:rPr>
            <w:noProof/>
            <w:webHidden/>
          </w:rPr>
          <w:tab/>
        </w:r>
        <w:r>
          <w:rPr>
            <w:noProof/>
            <w:webHidden/>
          </w:rPr>
          <w:fldChar w:fldCharType="begin"/>
        </w:r>
        <w:r>
          <w:rPr>
            <w:noProof/>
            <w:webHidden/>
          </w:rPr>
          <w:instrText xml:space="preserve"> PAGEREF _Toc9778600 \h </w:instrText>
        </w:r>
        <w:r>
          <w:rPr>
            <w:noProof/>
            <w:webHidden/>
          </w:rPr>
        </w:r>
      </w:ins>
      <w:r>
        <w:rPr>
          <w:noProof/>
          <w:webHidden/>
        </w:rPr>
        <w:fldChar w:fldCharType="separate"/>
      </w:r>
      <w:ins w:id="23" w:author="Michelle Pfister" w:date="2019-05-26T15:56:00Z">
        <w:r>
          <w:rPr>
            <w:noProof/>
            <w:webHidden/>
          </w:rPr>
          <w:t>3</w:t>
        </w:r>
        <w:r>
          <w:rPr>
            <w:noProof/>
            <w:webHidden/>
          </w:rPr>
          <w:fldChar w:fldCharType="end"/>
        </w:r>
        <w:r w:rsidRPr="009A2706">
          <w:rPr>
            <w:rStyle w:val="Hyperlink"/>
            <w:noProof/>
          </w:rPr>
          <w:fldChar w:fldCharType="end"/>
        </w:r>
      </w:ins>
    </w:p>
    <w:p w14:paraId="2FEC005F" w14:textId="548DE5D7" w:rsidR="006E0AB8" w:rsidRDefault="006E0AB8">
      <w:pPr>
        <w:pStyle w:val="Verzeichnis3"/>
        <w:tabs>
          <w:tab w:val="left" w:pos="1320"/>
          <w:tab w:val="right" w:leader="dot" w:pos="9062"/>
        </w:tabs>
        <w:rPr>
          <w:ins w:id="24" w:author="Michelle Pfister" w:date="2019-05-26T15:56:00Z"/>
          <w:rFonts w:asciiTheme="minorHAnsi" w:hAnsiTheme="minorHAnsi"/>
          <w:noProof/>
          <w:lang w:val="en-CA" w:eastAsia="zh-TW"/>
        </w:rPr>
      </w:pPr>
      <w:ins w:id="25"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"_Toc9778601"</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3.1.1.</w:t>
        </w:r>
        <w:r>
          <w:rPr>
            <w:rFonts w:asciiTheme="minorHAnsi" w:hAnsiTheme="minorHAnsi"/>
            <w:noProof/>
            <w:lang w:val="en-CA" w:eastAsia="zh-TW"/>
          </w:rPr>
          <w:tab/>
        </w:r>
        <w:r w:rsidRPr="009A2706">
          <w:rPr>
            <w:rStyle w:val="Hyperlink"/>
            <w:noProof/>
            <w:lang w:val="en-CA"/>
          </w:rPr>
          <w:t>Instance Variables</w:t>
        </w:r>
        <w:r>
          <w:rPr>
            <w:noProof/>
            <w:webHidden/>
          </w:rPr>
          <w:tab/>
        </w:r>
        <w:r>
          <w:rPr>
            <w:noProof/>
            <w:webHidden/>
          </w:rPr>
          <w:fldChar w:fldCharType="begin"/>
        </w:r>
        <w:r>
          <w:rPr>
            <w:noProof/>
            <w:webHidden/>
          </w:rPr>
          <w:instrText xml:space="preserve"> PAGEREF _Toc9778601 \h </w:instrText>
        </w:r>
        <w:r>
          <w:rPr>
            <w:noProof/>
            <w:webHidden/>
          </w:rPr>
        </w:r>
      </w:ins>
      <w:r>
        <w:rPr>
          <w:noProof/>
          <w:webHidden/>
        </w:rPr>
        <w:fldChar w:fldCharType="separate"/>
      </w:r>
      <w:ins w:id="26" w:author="Michelle Pfister" w:date="2019-05-26T15:56:00Z">
        <w:r>
          <w:rPr>
            <w:noProof/>
            <w:webHidden/>
          </w:rPr>
          <w:t>3</w:t>
        </w:r>
        <w:r>
          <w:rPr>
            <w:noProof/>
            <w:webHidden/>
          </w:rPr>
          <w:fldChar w:fldCharType="end"/>
        </w:r>
        <w:r w:rsidRPr="009A2706">
          <w:rPr>
            <w:rStyle w:val="Hyperlink"/>
            <w:noProof/>
          </w:rPr>
          <w:fldChar w:fldCharType="end"/>
        </w:r>
      </w:ins>
    </w:p>
    <w:p w14:paraId="0BD714B5" w14:textId="1113DE5E" w:rsidR="006E0AB8" w:rsidRDefault="006E0AB8">
      <w:pPr>
        <w:pStyle w:val="Verzeichnis3"/>
        <w:tabs>
          <w:tab w:val="left" w:pos="1320"/>
          <w:tab w:val="right" w:leader="dot" w:pos="9062"/>
        </w:tabs>
        <w:rPr>
          <w:ins w:id="27" w:author="Michelle Pfister" w:date="2019-05-26T15:56:00Z"/>
          <w:rFonts w:asciiTheme="minorHAnsi" w:hAnsiTheme="minorHAnsi"/>
          <w:noProof/>
          <w:lang w:val="en-CA" w:eastAsia="zh-TW"/>
        </w:rPr>
      </w:pPr>
      <w:ins w:id="28"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"_Toc9778602"</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3.1.2.</w:t>
        </w:r>
        <w:r>
          <w:rPr>
            <w:rFonts w:asciiTheme="minorHAnsi" w:hAnsiTheme="minorHAnsi"/>
            <w:noProof/>
            <w:lang w:val="en-CA" w:eastAsia="zh-TW"/>
          </w:rPr>
          <w:tab/>
        </w:r>
        <w:r w:rsidRPr="009A2706">
          <w:rPr>
            <w:rStyle w:val="Hyperlink"/>
            <w:noProof/>
            <w:lang w:val="en-CA"/>
          </w:rPr>
          <w:t>utilityFunction(self, inputList) : float</w:t>
        </w:r>
        <w:r>
          <w:rPr>
            <w:noProof/>
            <w:webHidden/>
          </w:rPr>
          <w:tab/>
        </w:r>
        <w:r>
          <w:rPr>
            <w:noProof/>
            <w:webHidden/>
          </w:rPr>
          <w:fldChar w:fldCharType="begin"/>
        </w:r>
        <w:r>
          <w:rPr>
            <w:noProof/>
            <w:webHidden/>
          </w:rPr>
          <w:instrText xml:space="preserve"> PAGEREF _Toc9778602 \h </w:instrText>
        </w:r>
        <w:r>
          <w:rPr>
            <w:noProof/>
            <w:webHidden/>
          </w:rPr>
        </w:r>
      </w:ins>
      <w:r>
        <w:rPr>
          <w:noProof/>
          <w:webHidden/>
        </w:rPr>
        <w:fldChar w:fldCharType="separate"/>
      </w:r>
      <w:ins w:id="29" w:author="Michelle Pfister" w:date="2019-05-26T15:56:00Z">
        <w:r>
          <w:rPr>
            <w:noProof/>
            <w:webHidden/>
          </w:rPr>
          <w:t>3</w:t>
        </w:r>
        <w:r>
          <w:rPr>
            <w:noProof/>
            <w:webHidden/>
          </w:rPr>
          <w:fldChar w:fldCharType="end"/>
        </w:r>
        <w:r w:rsidRPr="009A2706">
          <w:rPr>
            <w:rStyle w:val="Hyperlink"/>
            <w:noProof/>
          </w:rPr>
          <w:fldChar w:fldCharType="end"/>
        </w:r>
      </w:ins>
    </w:p>
    <w:p w14:paraId="55420F36" w14:textId="6B82ED3B" w:rsidR="006E0AB8" w:rsidRDefault="006E0AB8">
      <w:pPr>
        <w:pStyle w:val="Verzeichnis3"/>
        <w:tabs>
          <w:tab w:val="left" w:pos="1320"/>
          <w:tab w:val="right" w:leader="dot" w:pos="9062"/>
        </w:tabs>
        <w:rPr>
          <w:ins w:id="30" w:author="Michelle Pfister" w:date="2019-05-26T15:56:00Z"/>
          <w:rFonts w:asciiTheme="minorHAnsi" w:hAnsiTheme="minorHAnsi"/>
          <w:noProof/>
          <w:lang w:val="en-CA" w:eastAsia="zh-TW"/>
        </w:rPr>
      </w:pPr>
      <w:ins w:id="31"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"_Toc9778603"</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3.1.3.</w:t>
        </w:r>
        <w:r>
          <w:rPr>
            <w:rFonts w:asciiTheme="minorHAnsi" w:hAnsiTheme="minorHAnsi"/>
            <w:noProof/>
            <w:lang w:val="en-CA" w:eastAsia="zh-TW"/>
          </w:rPr>
          <w:tab/>
        </w:r>
        <w:r w:rsidRPr="009A2706">
          <w:rPr>
            <w:rStyle w:val="Hyperlink"/>
            <w:noProof/>
            <w:lang w:val="en-CA"/>
          </w:rPr>
          <w:t>invertedUtility(self, inputList, args) : float</w:t>
        </w:r>
        <w:r>
          <w:rPr>
            <w:noProof/>
            <w:webHidden/>
          </w:rPr>
          <w:tab/>
        </w:r>
        <w:r>
          <w:rPr>
            <w:noProof/>
            <w:webHidden/>
          </w:rPr>
          <w:fldChar w:fldCharType="begin"/>
        </w:r>
        <w:r>
          <w:rPr>
            <w:noProof/>
            <w:webHidden/>
          </w:rPr>
          <w:instrText xml:space="preserve"> PAGEREF _Toc9778603 \h </w:instrText>
        </w:r>
        <w:r>
          <w:rPr>
            <w:noProof/>
            <w:webHidden/>
          </w:rPr>
        </w:r>
      </w:ins>
      <w:r>
        <w:rPr>
          <w:noProof/>
          <w:webHidden/>
        </w:rPr>
        <w:fldChar w:fldCharType="separate"/>
      </w:r>
      <w:ins w:id="32" w:author="Michelle Pfister" w:date="2019-05-26T15:56:00Z">
        <w:r>
          <w:rPr>
            <w:noProof/>
            <w:webHidden/>
          </w:rPr>
          <w:t>4</w:t>
        </w:r>
        <w:r>
          <w:rPr>
            <w:noProof/>
            <w:webHidden/>
          </w:rPr>
          <w:fldChar w:fldCharType="end"/>
        </w:r>
        <w:r w:rsidRPr="009A2706">
          <w:rPr>
            <w:rStyle w:val="Hyperlink"/>
            <w:noProof/>
          </w:rPr>
          <w:fldChar w:fldCharType="end"/>
        </w:r>
      </w:ins>
    </w:p>
    <w:p w14:paraId="624E71F1" w14:textId="2F223294" w:rsidR="006E0AB8" w:rsidRDefault="006E0AB8">
      <w:pPr>
        <w:pStyle w:val="Verzeichnis3"/>
        <w:tabs>
          <w:tab w:val="left" w:pos="1320"/>
          <w:tab w:val="right" w:leader="dot" w:pos="9062"/>
        </w:tabs>
        <w:rPr>
          <w:ins w:id="33" w:author="Michelle Pfister" w:date="2019-05-26T15:56:00Z"/>
          <w:rFonts w:asciiTheme="minorHAnsi" w:hAnsiTheme="minorHAnsi"/>
          <w:noProof/>
          <w:lang w:val="en-CA" w:eastAsia="zh-TW"/>
        </w:rPr>
      </w:pPr>
      <w:ins w:id="34"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"_Toc9778604"</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3.1.4.</w:t>
        </w:r>
        <w:r>
          <w:rPr>
            <w:rFonts w:asciiTheme="minorHAnsi" w:hAnsiTheme="minorHAnsi"/>
            <w:noProof/>
            <w:lang w:val="en-CA" w:eastAsia="zh-TW"/>
          </w:rPr>
          <w:tab/>
        </w:r>
        <w:r w:rsidRPr="009A2706">
          <w:rPr>
            <w:rStyle w:val="Hyperlink"/>
            <w:noProof/>
            <w:lang w:val="en-CA"/>
          </w:rPr>
          <w:t>constraint(self, inputList, pi, p, r) : float</w:t>
        </w:r>
        <w:r>
          <w:rPr>
            <w:noProof/>
            <w:webHidden/>
          </w:rPr>
          <w:tab/>
        </w:r>
        <w:r>
          <w:rPr>
            <w:noProof/>
            <w:webHidden/>
          </w:rPr>
          <w:fldChar w:fldCharType="begin"/>
        </w:r>
        <w:r>
          <w:rPr>
            <w:noProof/>
            <w:webHidden/>
          </w:rPr>
          <w:instrText xml:space="preserve"> PAGEREF _Toc9778604 \h </w:instrText>
        </w:r>
        <w:r>
          <w:rPr>
            <w:noProof/>
            <w:webHidden/>
          </w:rPr>
        </w:r>
      </w:ins>
      <w:r>
        <w:rPr>
          <w:noProof/>
          <w:webHidden/>
        </w:rPr>
        <w:fldChar w:fldCharType="separate"/>
      </w:r>
      <w:ins w:id="35" w:author="Michelle Pfister" w:date="2019-05-26T15:56:00Z">
        <w:r>
          <w:rPr>
            <w:noProof/>
            <w:webHidden/>
          </w:rPr>
          <w:t>4</w:t>
        </w:r>
        <w:r>
          <w:rPr>
            <w:noProof/>
            <w:webHidden/>
          </w:rPr>
          <w:fldChar w:fldCharType="end"/>
        </w:r>
        <w:r w:rsidRPr="009A2706">
          <w:rPr>
            <w:rStyle w:val="Hyperlink"/>
            <w:noProof/>
          </w:rPr>
          <w:fldChar w:fldCharType="end"/>
        </w:r>
      </w:ins>
    </w:p>
    <w:p w14:paraId="767616E5" w14:textId="026FC54C" w:rsidR="006E0AB8" w:rsidRDefault="006E0AB8">
      <w:pPr>
        <w:pStyle w:val="Verzeichnis3"/>
        <w:tabs>
          <w:tab w:val="left" w:pos="1320"/>
          <w:tab w:val="right" w:leader="dot" w:pos="9062"/>
        </w:tabs>
        <w:rPr>
          <w:ins w:id="36" w:author="Michelle Pfister" w:date="2019-05-26T15:56:00Z"/>
          <w:rFonts w:asciiTheme="minorHAnsi" w:hAnsiTheme="minorHAnsi"/>
          <w:noProof/>
          <w:lang w:val="en-CA" w:eastAsia="zh-TW"/>
        </w:rPr>
      </w:pPr>
      <w:ins w:id="37"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"_Toc9778605"</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3.1.5.</w:t>
        </w:r>
        <w:r>
          <w:rPr>
            <w:rFonts w:asciiTheme="minorHAnsi" w:hAnsiTheme="minorHAnsi"/>
            <w:noProof/>
            <w:lang w:val="en-CA" w:eastAsia="zh-TW"/>
          </w:rPr>
          <w:tab/>
        </w:r>
        <w:r w:rsidRPr="009A2706">
          <w:rPr>
            <w:rStyle w:val="Hyperlink"/>
            <w:noProof/>
            <w:lang w:val="en-CA"/>
          </w:rPr>
          <w:t>maxUtility(self, pi, p, r) : float [  ]</w:t>
        </w:r>
        <w:r>
          <w:rPr>
            <w:noProof/>
            <w:webHidden/>
          </w:rPr>
          <w:tab/>
        </w:r>
        <w:r>
          <w:rPr>
            <w:noProof/>
            <w:webHidden/>
          </w:rPr>
          <w:fldChar w:fldCharType="begin"/>
        </w:r>
        <w:r>
          <w:rPr>
            <w:noProof/>
            <w:webHidden/>
          </w:rPr>
          <w:instrText xml:space="preserve"> PAGEREF _Toc9778605 \h </w:instrText>
        </w:r>
        <w:r>
          <w:rPr>
            <w:noProof/>
            <w:webHidden/>
          </w:rPr>
        </w:r>
      </w:ins>
      <w:r>
        <w:rPr>
          <w:noProof/>
          <w:webHidden/>
        </w:rPr>
        <w:fldChar w:fldCharType="separate"/>
      </w:r>
      <w:ins w:id="38" w:author="Michelle Pfister" w:date="2019-05-26T15:56:00Z">
        <w:r>
          <w:rPr>
            <w:noProof/>
            <w:webHidden/>
          </w:rPr>
          <w:t>4</w:t>
        </w:r>
        <w:r>
          <w:rPr>
            <w:noProof/>
            <w:webHidden/>
          </w:rPr>
          <w:fldChar w:fldCharType="end"/>
        </w:r>
        <w:r w:rsidRPr="009A2706">
          <w:rPr>
            <w:rStyle w:val="Hyperlink"/>
            <w:noProof/>
          </w:rPr>
          <w:fldChar w:fldCharType="end"/>
        </w:r>
      </w:ins>
    </w:p>
    <w:p w14:paraId="2B59420F" w14:textId="1B98F5EE" w:rsidR="006E0AB8" w:rsidRDefault="006E0AB8">
      <w:pPr>
        <w:pStyle w:val="Verzeichnis2"/>
        <w:tabs>
          <w:tab w:val="left" w:pos="880"/>
          <w:tab w:val="right" w:leader="dot" w:pos="9062"/>
        </w:tabs>
        <w:rPr>
          <w:ins w:id="39" w:author="Michelle Pfister" w:date="2019-05-26T15:56:00Z"/>
          <w:rFonts w:asciiTheme="minorHAnsi" w:hAnsiTheme="minorHAnsi"/>
          <w:noProof/>
          <w:lang w:val="en-CA" w:eastAsia="zh-TW"/>
        </w:rPr>
      </w:pPr>
      <w:ins w:id="40"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"_Toc9778606"</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3.2.</w:t>
        </w:r>
        <w:r>
          <w:rPr>
            <w:rFonts w:asciiTheme="minorHAnsi" w:hAnsiTheme="minorHAnsi"/>
            <w:noProof/>
            <w:lang w:val="en-CA" w:eastAsia="zh-TW"/>
          </w:rPr>
          <w:tab/>
        </w:r>
        <w:r w:rsidRPr="009A2706">
          <w:rPr>
            <w:rStyle w:val="Hyperlink"/>
            <w:noProof/>
            <w:lang w:val="en-CA"/>
          </w:rPr>
          <w:t>Producer Class</w:t>
        </w:r>
        <w:r>
          <w:rPr>
            <w:noProof/>
            <w:webHidden/>
          </w:rPr>
          <w:tab/>
        </w:r>
        <w:r>
          <w:rPr>
            <w:noProof/>
            <w:webHidden/>
          </w:rPr>
          <w:fldChar w:fldCharType="begin"/>
        </w:r>
        <w:r>
          <w:rPr>
            <w:noProof/>
            <w:webHidden/>
          </w:rPr>
          <w:instrText xml:space="preserve"> PAGEREF _Toc9778606 \h </w:instrText>
        </w:r>
        <w:r>
          <w:rPr>
            <w:noProof/>
            <w:webHidden/>
          </w:rPr>
        </w:r>
      </w:ins>
      <w:r>
        <w:rPr>
          <w:noProof/>
          <w:webHidden/>
        </w:rPr>
        <w:fldChar w:fldCharType="separate"/>
      </w:r>
      <w:ins w:id="41" w:author="Michelle Pfister" w:date="2019-05-26T15:56:00Z">
        <w:r>
          <w:rPr>
            <w:noProof/>
            <w:webHidden/>
          </w:rPr>
          <w:t>4</w:t>
        </w:r>
        <w:r>
          <w:rPr>
            <w:noProof/>
            <w:webHidden/>
          </w:rPr>
          <w:fldChar w:fldCharType="end"/>
        </w:r>
        <w:r w:rsidRPr="009A2706">
          <w:rPr>
            <w:rStyle w:val="Hyperlink"/>
            <w:noProof/>
          </w:rPr>
          <w:fldChar w:fldCharType="end"/>
        </w:r>
      </w:ins>
    </w:p>
    <w:p w14:paraId="1A47FE76" w14:textId="41EF27CD" w:rsidR="006E0AB8" w:rsidRDefault="006E0AB8">
      <w:pPr>
        <w:pStyle w:val="Verzeichnis3"/>
        <w:tabs>
          <w:tab w:val="left" w:pos="1320"/>
          <w:tab w:val="right" w:leader="dot" w:pos="9062"/>
        </w:tabs>
        <w:rPr>
          <w:ins w:id="42" w:author="Michelle Pfister" w:date="2019-05-26T15:56:00Z"/>
          <w:rFonts w:asciiTheme="minorHAnsi" w:hAnsiTheme="minorHAnsi"/>
          <w:noProof/>
          <w:lang w:val="en-CA" w:eastAsia="zh-TW"/>
        </w:rPr>
      </w:pPr>
      <w:ins w:id="43"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"_Toc9778607"</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3.2.1.</w:t>
        </w:r>
        <w:r>
          <w:rPr>
            <w:rFonts w:asciiTheme="minorHAnsi" w:hAnsiTheme="minorHAnsi"/>
            <w:noProof/>
            <w:lang w:val="en-CA" w:eastAsia="zh-TW"/>
          </w:rPr>
          <w:tab/>
        </w:r>
        <w:r w:rsidRPr="009A2706">
          <w:rPr>
            <w:rStyle w:val="Hyperlink"/>
            <w:noProof/>
            <w:lang w:val="en-CA"/>
          </w:rPr>
          <w:t>Instance Variables</w:t>
        </w:r>
        <w:r>
          <w:rPr>
            <w:noProof/>
            <w:webHidden/>
          </w:rPr>
          <w:tab/>
        </w:r>
        <w:r>
          <w:rPr>
            <w:noProof/>
            <w:webHidden/>
          </w:rPr>
          <w:fldChar w:fldCharType="begin"/>
        </w:r>
        <w:r>
          <w:rPr>
            <w:noProof/>
            <w:webHidden/>
          </w:rPr>
          <w:instrText xml:space="preserve"> PAGEREF _Toc9778607 \h </w:instrText>
        </w:r>
        <w:r>
          <w:rPr>
            <w:noProof/>
            <w:webHidden/>
          </w:rPr>
        </w:r>
      </w:ins>
      <w:r>
        <w:rPr>
          <w:noProof/>
          <w:webHidden/>
        </w:rPr>
        <w:fldChar w:fldCharType="separate"/>
      </w:r>
      <w:ins w:id="44" w:author="Michelle Pfister" w:date="2019-05-26T15:56:00Z">
        <w:r>
          <w:rPr>
            <w:noProof/>
            <w:webHidden/>
          </w:rPr>
          <w:t>4</w:t>
        </w:r>
        <w:r>
          <w:rPr>
            <w:noProof/>
            <w:webHidden/>
          </w:rPr>
          <w:fldChar w:fldCharType="end"/>
        </w:r>
        <w:r w:rsidRPr="009A2706">
          <w:rPr>
            <w:rStyle w:val="Hyperlink"/>
            <w:noProof/>
          </w:rPr>
          <w:fldChar w:fldCharType="end"/>
        </w:r>
      </w:ins>
    </w:p>
    <w:p w14:paraId="56F9B382" w14:textId="0A235E86" w:rsidR="006E0AB8" w:rsidRDefault="006E0AB8">
      <w:pPr>
        <w:pStyle w:val="Verzeichnis3"/>
        <w:tabs>
          <w:tab w:val="left" w:pos="1320"/>
          <w:tab w:val="right" w:leader="dot" w:pos="9062"/>
        </w:tabs>
        <w:rPr>
          <w:ins w:id="45" w:author="Michelle Pfister" w:date="2019-05-26T15:56:00Z"/>
          <w:rFonts w:asciiTheme="minorHAnsi" w:hAnsiTheme="minorHAnsi"/>
          <w:noProof/>
          <w:lang w:val="en-CA" w:eastAsia="zh-TW"/>
        </w:rPr>
      </w:pPr>
      <w:ins w:id="46"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"_Toc9778608"</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3.2.2.</w:t>
        </w:r>
        <w:r>
          <w:rPr>
            <w:rFonts w:asciiTheme="minorHAnsi" w:hAnsiTheme="minorHAnsi"/>
            <w:noProof/>
            <w:lang w:val="en-CA" w:eastAsia="zh-TW"/>
          </w:rPr>
          <w:tab/>
        </w:r>
        <w:r w:rsidRPr="009A2706">
          <w:rPr>
            <w:rStyle w:val="Hyperlink"/>
            <w:noProof/>
            <w:lang w:val="en-US"/>
          </w:rPr>
          <w:t>Profit function (self, inputList, p, r)</w:t>
        </w:r>
        <w:r>
          <w:rPr>
            <w:noProof/>
            <w:webHidden/>
          </w:rPr>
          <w:tab/>
        </w:r>
        <w:r>
          <w:rPr>
            <w:noProof/>
            <w:webHidden/>
          </w:rPr>
          <w:fldChar w:fldCharType="begin"/>
        </w:r>
        <w:r>
          <w:rPr>
            <w:noProof/>
            <w:webHidden/>
          </w:rPr>
          <w:instrText xml:space="preserve"> PAGEREF _Toc9778608 \h </w:instrText>
        </w:r>
        <w:r>
          <w:rPr>
            <w:noProof/>
            <w:webHidden/>
          </w:rPr>
        </w:r>
      </w:ins>
      <w:r>
        <w:rPr>
          <w:noProof/>
          <w:webHidden/>
        </w:rPr>
        <w:fldChar w:fldCharType="separate"/>
      </w:r>
      <w:ins w:id="47" w:author="Michelle Pfister" w:date="2019-05-26T15:56:00Z">
        <w:r>
          <w:rPr>
            <w:noProof/>
            <w:webHidden/>
          </w:rPr>
          <w:t>4</w:t>
        </w:r>
        <w:r>
          <w:rPr>
            <w:noProof/>
            <w:webHidden/>
          </w:rPr>
          <w:fldChar w:fldCharType="end"/>
        </w:r>
        <w:r w:rsidRPr="009A2706">
          <w:rPr>
            <w:rStyle w:val="Hyperlink"/>
            <w:noProof/>
          </w:rPr>
          <w:fldChar w:fldCharType="end"/>
        </w:r>
      </w:ins>
    </w:p>
    <w:p w14:paraId="4468565F" w14:textId="672FFDBC" w:rsidR="006E0AB8" w:rsidRDefault="006E0AB8">
      <w:pPr>
        <w:pStyle w:val="Verzeichnis3"/>
        <w:tabs>
          <w:tab w:val="left" w:pos="1320"/>
          <w:tab w:val="right" w:leader="dot" w:pos="9062"/>
        </w:tabs>
        <w:rPr>
          <w:ins w:id="48" w:author="Michelle Pfister" w:date="2019-05-26T15:56:00Z"/>
          <w:rFonts w:asciiTheme="minorHAnsi" w:hAnsiTheme="minorHAnsi"/>
          <w:noProof/>
          <w:lang w:val="en-CA" w:eastAsia="zh-TW"/>
        </w:rPr>
      </w:pPr>
      <w:ins w:id="49"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"_Toc9778609"</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3.2.3.</w:t>
        </w:r>
        <w:r>
          <w:rPr>
            <w:rFonts w:asciiTheme="minorHAnsi" w:hAnsiTheme="minorHAnsi"/>
            <w:noProof/>
            <w:lang w:val="en-CA" w:eastAsia="zh-TW"/>
          </w:rPr>
          <w:tab/>
        </w:r>
        <w:r w:rsidRPr="009A2706">
          <w:rPr>
            <w:rStyle w:val="Hyperlink"/>
            <w:noProof/>
            <w:lang w:val="en-US"/>
          </w:rPr>
          <w:t>Inverted profit function</w:t>
        </w:r>
        <w:r>
          <w:rPr>
            <w:noProof/>
            <w:webHidden/>
          </w:rPr>
          <w:tab/>
        </w:r>
        <w:r>
          <w:rPr>
            <w:noProof/>
            <w:webHidden/>
          </w:rPr>
          <w:fldChar w:fldCharType="begin"/>
        </w:r>
        <w:r>
          <w:rPr>
            <w:noProof/>
            <w:webHidden/>
          </w:rPr>
          <w:instrText xml:space="preserve"> PAGEREF _Toc9778609 \h </w:instrText>
        </w:r>
        <w:r>
          <w:rPr>
            <w:noProof/>
            <w:webHidden/>
          </w:rPr>
        </w:r>
      </w:ins>
      <w:r>
        <w:rPr>
          <w:noProof/>
          <w:webHidden/>
        </w:rPr>
        <w:fldChar w:fldCharType="separate"/>
      </w:r>
      <w:ins w:id="50" w:author="Michelle Pfister" w:date="2019-05-26T15:56:00Z">
        <w:r>
          <w:rPr>
            <w:noProof/>
            <w:webHidden/>
          </w:rPr>
          <w:t>4</w:t>
        </w:r>
        <w:r>
          <w:rPr>
            <w:noProof/>
            <w:webHidden/>
          </w:rPr>
          <w:fldChar w:fldCharType="end"/>
        </w:r>
        <w:r w:rsidRPr="009A2706">
          <w:rPr>
            <w:rStyle w:val="Hyperlink"/>
            <w:noProof/>
          </w:rPr>
          <w:fldChar w:fldCharType="end"/>
        </w:r>
      </w:ins>
    </w:p>
    <w:p w14:paraId="71C653AC" w14:textId="17783FC9" w:rsidR="006E0AB8" w:rsidRDefault="006E0AB8">
      <w:pPr>
        <w:pStyle w:val="Verzeichnis3"/>
        <w:tabs>
          <w:tab w:val="left" w:pos="1320"/>
          <w:tab w:val="right" w:leader="dot" w:pos="9062"/>
        </w:tabs>
        <w:rPr>
          <w:ins w:id="51" w:author="Michelle Pfister" w:date="2019-05-26T15:56:00Z"/>
          <w:rFonts w:asciiTheme="minorHAnsi" w:hAnsiTheme="minorHAnsi"/>
          <w:noProof/>
          <w:lang w:val="en-CA" w:eastAsia="zh-TW"/>
        </w:rPr>
      </w:pPr>
      <w:ins w:id="52"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"_Toc9778610"</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3.2.4.</w:t>
        </w:r>
        <w:r>
          <w:rPr>
            <w:rFonts w:asciiTheme="minorHAnsi" w:hAnsiTheme="minorHAnsi"/>
            <w:noProof/>
            <w:lang w:val="en-CA" w:eastAsia="zh-TW"/>
          </w:rPr>
          <w:tab/>
        </w:r>
        <w:r w:rsidRPr="009A2706">
          <w:rPr>
            <w:rStyle w:val="Hyperlink"/>
            <w:noProof/>
            <w:lang w:val="en-US"/>
          </w:rPr>
          <w:t>Maximization profits (r,p</w:t>
        </w:r>
        <w:r w:rsidRPr="009A2706">
          <w:rPr>
            <w:rStyle w:val="Hyperlink"/>
            <w:rFonts w:ascii="Consolas" w:hAnsi="Consolas" w:cs="Consolas"/>
            <w:noProof/>
            <w:shd w:val="clear" w:color="auto" w:fill="FFFFFF"/>
            <w:lang w:val="en-US"/>
          </w:rPr>
          <w:t>)</w:t>
        </w:r>
        <w:r>
          <w:rPr>
            <w:noProof/>
            <w:webHidden/>
          </w:rPr>
          <w:tab/>
        </w:r>
        <w:r>
          <w:rPr>
            <w:noProof/>
            <w:webHidden/>
          </w:rPr>
          <w:fldChar w:fldCharType="begin"/>
        </w:r>
        <w:r>
          <w:rPr>
            <w:noProof/>
            <w:webHidden/>
          </w:rPr>
          <w:instrText xml:space="preserve"> PAGEREF _Toc9778610 \h </w:instrText>
        </w:r>
        <w:r>
          <w:rPr>
            <w:noProof/>
            <w:webHidden/>
          </w:rPr>
        </w:r>
      </w:ins>
      <w:r>
        <w:rPr>
          <w:noProof/>
          <w:webHidden/>
        </w:rPr>
        <w:fldChar w:fldCharType="separate"/>
      </w:r>
      <w:ins w:id="53" w:author="Michelle Pfister" w:date="2019-05-26T15:56:00Z">
        <w:r>
          <w:rPr>
            <w:noProof/>
            <w:webHidden/>
          </w:rPr>
          <w:t>5</w:t>
        </w:r>
        <w:r>
          <w:rPr>
            <w:noProof/>
            <w:webHidden/>
          </w:rPr>
          <w:fldChar w:fldCharType="end"/>
        </w:r>
        <w:r w:rsidRPr="009A2706">
          <w:rPr>
            <w:rStyle w:val="Hyperlink"/>
            <w:noProof/>
          </w:rPr>
          <w:fldChar w:fldCharType="end"/>
        </w:r>
      </w:ins>
    </w:p>
    <w:p w14:paraId="6084F388" w14:textId="29CBEE06" w:rsidR="006E0AB8" w:rsidRDefault="006E0AB8">
      <w:pPr>
        <w:pStyle w:val="Verzeichnis2"/>
        <w:tabs>
          <w:tab w:val="left" w:pos="880"/>
          <w:tab w:val="right" w:leader="dot" w:pos="9062"/>
        </w:tabs>
        <w:rPr>
          <w:ins w:id="54" w:author="Michelle Pfister" w:date="2019-05-26T15:56:00Z"/>
          <w:rFonts w:asciiTheme="minorHAnsi" w:hAnsiTheme="minorHAnsi"/>
          <w:noProof/>
          <w:lang w:val="en-CA" w:eastAsia="zh-TW"/>
        </w:rPr>
      </w:pPr>
      <w:ins w:id="55"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"_Toc9778611"</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3.3.</w:t>
        </w:r>
        <w:r>
          <w:rPr>
            <w:rFonts w:asciiTheme="minorHAnsi" w:hAnsiTheme="minorHAnsi"/>
            <w:noProof/>
            <w:lang w:val="en-CA" w:eastAsia="zh-TW"/>
          </w:rPr>
          <w:tab/>
        </w:r>
        <w:r w:rsidRPr="009A2706">
          <w:rPr>
            <w:rStyle w:val="Hyperlink"/>
            <w:noProof/>
            <w:lang w:val="en-CA"/>
          </w:rPr>
          <w:t>Economy Class</w:t>
        </w:r>
        <w:r>
          <w:rPr>
            <w:noProof/>
            <w:webHidden/>
          </w:rPr>
          <w:tab/>
        </w:r>
        <w:r>
          <w:rPr>
            <w:noProof/>
            <w:webHidden/>
          </w:rPr>
          <w:fldChar w:fldCharType="begin"/>
        </w:r>
        <w:r>
          <w:rPr>
            <w:noProof/>
            <w:webHidden/>
          </w:rPr>
          <w:instrText xml:space="preserve"> PAGEREF _Toc9778611 \h </w:instrText>
        </w:r>
        <w:r>
          <w:rPr>
            <w:noProof/>
            <w:webHidden/>
          </w:rPr>
        </w:r>
      </w:ins>
      <w:r>
        <w:rPr>
          <w:noProof/>
          <w:webHidden/>
        </w:rPr>
        <w:fldChar w:fldCharType="separate"/>
      </w:r>
      <w:ins w:id="56" w:author="Michelle Pfister" w:date="2019-05-26T15:56:00Z">
        <w:r>
          <w:rPr>
            <w:noProof/>
            <w:webHidden/>
          </w:rPr>
          <w:t>5</w:t>
        </w:r>
        <w:r>
          <w:rPr>
            <w:noProof/>
            <w:webHidden/>
          </w:rPr>
          <w:fldChar w:fldCharType="end"/>
        </w:r>
        <w:r w:rsidRPr="009A2706">
          <w:rPr>
            <w:rStyle w:val="Hyperlink"/>
            <w:noProof/>
          </w:rPr>
          <w:fldChar w:fldCharType="end"/>
        </w:r>
      </w:ins>
    </w:p>
    <w:p w14:paraId="677F8098" w14:textId="6B71C915" w:rsidR="006E0AB8" w:rsidRDefault="006E0AB8">
      <w:pPr>
        <w:pStyle w:val="Verzeichnis3"/>
        <w:tabs>
          <w:tab w:val="left" w:pos="1320"/>
          <w:tab w:val="right" w:leader="dot" w:pos="9062"/>
        </w:tabs>
        <w:rPr>
          <w:ins w:id="57" w:author="Michelle Pfister" w:date="2019-05-26T15:56:00Z"/>
          <w:rFonts w:asciiTheme="minorHAnsi" w:hAnsiTheme="minorHAnsi"/>
          <w:noProof/>
          <w:lang w:val="en-CA" w:eastAsia="zh-TW"/>
        </w:rPr>
      </w:pPr>
      <w:ins w:id="58"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"_Toc9778612"</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US"/>
          </w:rPr>
          <w:t>3.3.1.</w:t>
        </w:r>
        <w:r>
          <w:rPr>
            <w:rFonts w:asciiTheme="minorHAnsi" w:hAnsiTheme="minorHAnsi"/>
            <w:noProof/>
            <w:lang w:val="en-CA" w:eastAsia="zh-TW"/>
          </w:rPr>
          <w:tab/>
        </w:r>
        <w:r w:rsidRPr="009A2706">
          <w:rPr>
            <w:rStyle w:val="Hyperlink"/>
            <w:noProof/>
            <w:lang w:val="en-US"/>
          </w:rPr>
          <w:t>Instance Variables</w:t>
        </w:r>
        <w:r>
          <w:rPr>
            <w:noProof/>
            <w:webHidden/>
          </w:rPr>
          <w:tab/>
        </w:r>
        <w:r>
          <w:rPr>
            <w:noProof/>
            <w:webHidden/>
          </w:rPr>
          <w:fldChar w:fldCharType="begin"/>
        </w:r>
        <w:r>
          <w:rPr>
            <w:noProof/>
            <w:webHidden/>
          </w:rPr>
          <w:instrText xml:space="preserve"> PAGEREF _Toc9778612 \h </w:instrText>
        </w:r>
        <w:r>
          <w:rPr>
            <w:noProof/>
            <w:webHidden/>
          </w:rPr>
        </w:r>
      </w:ins>
      <w:r>
        <w:rPr>
          <w:noProof/>
          <w:webHidden/>
        </w:rPr>
        <w:fldChar w:fldCharType="separate"/>
      </w:r>
      <w:ins w:id="59" w:author="Michelle Pfister" w:date="2019-05-26T15:56:00Z">
        <w:r>
          <w:rPr>
            <w:noProof/>
            <w:webHidden/>
          </w:rPr>
          <w:t>5</w:t>
        </w:r>
        <w:r>
          <w:rPr>
            <w:noProof/>
            <w:webHidden/>
          </w:rPr>
          <w:fldChar w:fldCharType="end"/>
        </w:r>
        <w:r w:rsidRPr="009A2706">
          <w:rPr>
            <w:rStyle w:val="Hyperlink"/>
            <w:noProof/>
          </w:rPr>
          <w:fldChar w:fldCharType="end"/>
        </w:r>
      </w:ins>
    </w:p>
    <w:p w14:paraId="21753F68" w14:textId="7B1BD00C" w:rsidR="006E0AB8" w:rsidRDefault="006E0AB8">
      <w:pPr>
        <w:pStyle w:val="Verzeichnis3"/>
        <w:tabs>
          <w:tab w:val="left" w:pos="1320"/>
          <w:tab w:val="right" w:leader="dot" w:pos="9062"/>
        </w:tabs>
        <w:rPr>
          <w:ins w:id="60" w:author="Michelle Pfister" w:date="2019-05-26T15:56:00Z"/>
          <w:rFonts w:asciiTheme="minorHAnsi" w:hAnsiTheme="minorHAnsi"/>
          <w:noProof/>
          <w:lang w:val="en-CA" w:eastAsia="zh-TW"/>
        </w:rPr>
      </w:pPr>
      <w:ins w:id="61"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"_Toc9778613"</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US"/>
          </w:rPr>
          <w:t>3.3.2.</w:t>
        </w:r>
        <w:r>
          <w:rPr>
            <w:rFonts w:asciiTheme="minorHAnsi" w:hAnsiTheme="minorHAnsi"/>
            <w:noProof/>
            <w:lang w:val="en-CA" w:eastAsia="zh-TW"/>
          </w:rPr>
          <w:tab/>
        </w:r>
        <w:r w:rsidRPr="009A2706">
          <w:rPr>
            <w:rStyle w:val="Hyperlink"/>
            <w:noProof/>
            <w:lang w:val="en-US"/>
          </w:rPr>
          <w:t>Objective</w:t>
        </w:r>
        <w:r>
          <w:rPr>
            <w:noProof/>
            <w:webHidden/>
          </w:rPr>
          <w:tab/>
        </w:r>
        <w:r>
          <w:rPr>
            <w:noProof/>
            <w:webHidden/>
          </w:rPr>
          <w:fldChar w:fldCharType="begin"/>
        </w:r>
        <w:r>
          <w:rPr>
            <w:noProof/>
            <w:webHidden/>
          </w:rPr>
          <w:instrText xml:space="preserve"> PAGEREF _Toc9778613 \h </w:instrText>
        </w:r>
        <w:r>
          <w:rPr>
            <w:noProof/>
            <w:webHidden/>
          </w:rPr>
        </w:r>
      </w:ins>
      <w:r>
        <w:rPr>
          <w:noProof/>
          <w:webHidden/>
        </w:rPr>
        <w:fldChar w:fldCharType="separate"/>
      </w:r>
      <w:ins w:id="62" w:author="Michelle Pfister" w:date="2019-05-26T15:56:00Z">
        <w:r>
          <w:rPr>
            <w:noProof/>
            <w:webHidden/>
          </w:rPr>
          <w:t>5</w:t>
        </w:r>
        <w:r>
          <w:rPr>
            <w:noProof/>
            <w:webHidden/>
          </w:rPr>
          <w:fldChar w:fldCharType="end"/>
        </w:r>
        <w:r w:rsidRPr="009A2706">
          <w:rPr>
            <w:rStyle w:val="Hyperlink"/>
            <w:noProof/>
          </w:rPr>
          <w:fldChar w:fldCharType="end"/>
        </w:r>
      </w:ins>
    </w:p>
    <w:p w14:paraId="2A0E39BF" w14:textId="61FFF3B0" w:rsidR="006E0AB8" w:rsidRDefault="006E0AB8">
      <w:pPr>
        <w:pStyle w:val="Verzeichnis3"/>
        <w:tabs>
          <w:tab w:val="left" w:pos="1320"/>
          <w:tab w:val="right" w:leader="dot" w:pos="9062"/>
        </w:tabs>
        <w:rPr>
          <w:ins w:id="63" w:author="Michelle Pfister" w:date="2019-05-26T15:56:00Z"/>
          <w:rFonts w:asciiTheme="minorHAnsi" w:hAnsiTheme="minorHAnsi"/>
          <w:noProof/>
          <w:lang w:val="en-CA" w:eastAsia="zh-TW"/>
        </w:rPr>
      </w:pPr>
      <w:ins w:id="64"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"_Toc9778614"</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US"/>
          </w:rPr>
          <w:t>3.3.3.</w:t>
        </w:r>
        <w:r>
          <w:rPr>
            <w:rFonts w:asciiTheme="minorHAnsi" w:hAnsiTheme="minorHAnsi"/>
            <w:noProof/>
            <w:lang w:val="en-CA" w:eastAsia="zh-TW"/>
          </w:rPr>
          <w:tab/>
        </w:r>
        <w:r w:rsidRPr="009A2706">
          <w:rPr>
            <w:rStyle w:val="Hyperlink"/>
            <w:noProof/>
            <w:lang w:val="en-US"/>
          </w:rPr>
          <w:t>Output</w:t>
        </w:r>
        <w:r>
          <w:rPr>
            <w:noProof/>
            <w:webHidden/>
          </w:rPr>
          <w:tab/>
        </w:r>
        <w:r>
          <w:rPr>
            <w:noProof/>
            <w:webHidden/>
          </w:rPr>
          <w:fldChar w:fldCharType="begin"/>
        </w:r>
        <w:r>
          <w:rPr>
            <w:noProof/>
            <w:webHidden/>
          </w:rPr>
          <w:instrText xml:space="preserve"> PAGEREF _Toc9778614 \h </w:instrText>
        </w:r>
        <w:r>
          <w:rPr>
            <w:noProof/>
            <w:webHidden/>
          </w:rPr>
        </w:r>
      </w:ins>
      <w:r>
        <w:rPr>
          <w:noProof/>
          <w:webHidden/>
        </w:rPr>
        <w:fldChar w:fldCharType="separate"/>
      </w:r>
      <w:ins w:id="65" w:author="Michelle Pfister" w:date="2019-05-26T15:56:00Z">
        <w:r>
          <w:rPr>
            <w:noProof/>
            <w:webHidden/>
          </w:rPr>
          <w:t>6</w:t>
        </w:r>
        <w:r>
          <w:rPr>
            <w:noProof/>
            <w:webHidden/>
          </w:rPr>
          <w:fldChar w:fldCharType="end"/>
        </w:r>
        <w:r w:rsidRPr="009A2706">
          <w:rPr>
            <w:rStyle w:val="Hyperlink"/>
            <w:noProof/>
          </w:rPr>
          <w:fldChar w:fldCharType="end"/>
        </w:r>
      </w:ins>
    </w:p>
    <w:p w14:paraId="7ECA1A5E" w14:textId="7FDBA219" w:rsidR="006E0AB8" w:rsidRDefault="006E0AB8">
      <w:pPr>
        <w:pStyle w:val="Verzeichnis3"/>
        <w:tabs>
          <w:tab w:val="left" w:pos="1320"/>
          <w:tab w:val="right" w:leader="dot" w:pos="9062"/>
        </w:tabs>
        <w:rPr>
          <w:ins w:id="66" w:author="Michelle Pfister" w:date="2019-05-26T15:56:00Z"/>
          <w:rFonts w:asciiTheme="minorHAnsi" w:hAnsiTheme="minorHAnsi"/>
          <w:noProof/>
          <w:lang w:val="en-CA" w:eastAsia="zh-TW"/>
        </w:rPr>
      </w:pPr>
      <w:ins w:id="67"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"_Toc9778615"</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3.3.4.</w:t>
        </w:r>
        <w:r>
          <w:rPr>
            <w:rFonts w:asciiTheme="minorHAnsi" w:hAnsiTheme="minorHAnsi"/>
            <w:noProof/>
            <w:lang w:val="en-CA" w:eastAsia="zh-TW"/>
          </w:rPr>
          <w:tab/>
        </w:r>
        <w:r w:rsidRPr="009A2706">
          <w:rPr>
            <w:rStyle w:val="Hyperlink"/>
            <w:noProof/>
            <w:lang w:val="en-CA"/>
          </w:rPr>
          <w:t>getIncome(self, p,r)</w:t>
        </w:r>
        <w:r>
          <w:rPr>
            <w:noProof/>
            <w:webHidden/>
          </w:rPr>
          <w:tab/>
        </w:r>
        <w:r>
          <w:rPr>
            <w:noProof/>
            <w:webHidden/>
          </w:rPr>
          <w:fldChar w:fldCharType="begin"/>
        </w:r>
        <w:r>
          <w:rPr>
            <w:noProof/>
            <w:webHidden/>
          </w:rPr>
          <w:instrText xml:space="preserve"> PAGEREF _Toc9778615 \h </w:instrText>
        </w:r>
        <w:r>
          <w:rPr>
            <w:noProof/>
            <w:webHidden/>
          </w:rPr>
        </w:r>
      </w:ins>
      <w:r>
        <w:rPr>
          <w:noProof/>
          <w:webHidden/>
        </w:rPr>
        <w:fldChar w:fldCharType="separate"/>
      </w:r>
      <w:ins w:id="68" w:author="Michelle Pfister" w:date="2019-05-26T15:56:00Z">
        <w:r>
          <w:rPr>
            <w:noProof/>
            <w:webHidden/>
          </w:rPr>
          <w:t>6</w:t>
        </w:r>
        <w:r>
          <w:rPr>
            <w:noProof/>
            <w:webHidden/>
          </w:rPr>
          <w:fldChar w:fldCharType="end"/>
        </w:r>
        <w:r w:rsidRPr="009A2706">
          <w:rPr>
            <w:rStyle w:val="Hyperlink"/>
            <w:noProof/>
          </w:rPr>
          <w:fldChar w:fldCharType="end"/>
        </w:r>
      </w:ins>
    </w:p>
    <w:p w14:paraId="2A627B04" w14:textId="05A2D30A" w:rsidR="006E0AB8" w:rsidRDefault="006E0AB8">
      <w:pPr>
        <w:pStyle w:val="Verzeichnis3"/>
        <w:tabs>
          <w:tab w:val="left" w:pos="1320"/>
          <w:tab w:val="right" w:leader="dot" w:pos="9062"/>
        </w:tabs>
        <w:rPr>
          <w:ins w:id="69" w:author="Michelle Pfister" w:date="2019-05-26T15:56:00Z"/>
          <w:rFonts w:asciiTheme="minorHAnsi" w:hAnsiTheme="minorHAnsi"/>
          <w:noProof/>
          <w:lang w:val="en-CA" w:eastAsia="zh-TW"/>
        </w:rPr>
      </w:pPr>
      <w:ins w:id="70"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"_Toc9778616"</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3.3.5.</w:t>
        </w:r>
        <w:r>
          <w:rPr>
            <w:rFonts w:asciiTheme="minorHAnsi" w:hAnsiTheme="minorHAnsi"/>
            <w:noProof/>
            <w:lang w:val="en-CA" w:eastAsia="zh-TW"/>
          </w:rPr>
          <w:tab/>
        </w:r>
        <w:r w:rsidRPr="009A2706">
          <w:rPr>
            <w:rStyle w:val="Hyperlink"/>
            <w:noProof/>
            <w:lang w:val="en-CA"/>
          </w:rPr>
          <w:t>calculateGini (self, valueArray)</w:t>
        </w:r>
        <w:r>
          <w:rPr>
            <w:noProof/>
            <w:webHidden/>
          </w:rPr>
          <w:tab/>
        </w:r>
        <w:r>
          <w:rPr>
            <w:noProof/>
            <w:webHidden/>
          </w:rPr>
          <w:fldChar w:fldCharType="begin"/>
        </w:r>
        <w:r>
          <w:rPr>
            <w:noProof/>
            <w:webHidden/>
          </w:rPr>
          <w:instrText xml:space="preserve"> PAGEREF _Toc9778616 \h </w:instrText>
        </w:r>
        <w:r>
          <w:rPr>
            <w:noProof/>
            <w:webHidden/>
          </w:rPr>
        </w:r>
      </w:ins>
      <w:r>
        <w:rPr>
          <w:noProof/>
          <w:webHidden/>
        </w:rPr>
        <w:fldChar w:fldCharType="separate"/>
      </w:r>
      <w:ins w:id="71" w:author="Michelle Pfister" w:date="2019-05-26T15:56:00Z">
        <w:r>
          <w:rPr>
            <w:noProof/>
            <w:webHidden/>
          </w:rPr>
          <w:t>6</w:t>
        </w:r>
        <w:r>
          <w:rPr>
            <w:noProof/>
            <w:webHidden/>
          </w:rPr>
          <w:fldChar w:fldCharType="end"/>
        </w:r>
        <w:r w:rsidRPr="009A2706">
          <w:rPr>
            <w:rStyle w:val="Hyperlink"/>
            <w:noProof/>
          </w:rPr>
          <w:fldChar w:fldCharType="end"/>
        </w:r>
      </w:ins>
    </w:p>
    <w:p w14:paraId="1F160D77" w14:textId="5BE37B2C" w:rsidR="006E0AB8" w:rsidRDefault="006E0AB8">
      <w:pPr>
        <w:pStyle w:val="Verzeichnis3"/>
        <w:tabs>
          <w:tab w:val="left" w:pos="1320"/>
          <w:tab w:val="right" w:leader="dot" w:pos="9062"/>
        </w:tabs>
        <w:rPr>
          <w:ins w:id="72" w:author="Michelle Pfister" w:date="2019-05-26T15:56:00Z"/>
          <w:rFonts w:asciiTheme="minorHAnsi" w:hAnsiTheme="minorHAnsi"/>
          <w:noProof/>
          <w:lang w:val="en-CA" w:eastAsia="zh-TW"/>
        </w:rPr>
      </w:pPr>
      <w:ins w:id="73"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"_Toc9778617"</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3.3.6.</w:t>
        </w:r>
        <w:r>
          <w:rPr>
            <w:rFonts w:asciiTheme="minorHAnsi" w:hAnsiTheme="minorHAnsi"/>
            <w:noProof/>
            <w:lang w:val="en-CA" w:eastAsia="zh-TW"/>
          </w:rPr>
          <w:tab/>
        </w:r>
        <w:r w:rsidRPr="009A2706">
          <w:rPr>
            <w:rStyle w:val="Hyperlink"/>
            <w:noProof/>
            <w:lang w:val="en-CA"/>
          </w:rPr>
          <w:t>s80_s20 (self, valueArray)</w:t>
        </w:r>
        <w:r>
          <w:rPr>
            <w:noProof/>
            <w:webHidden/>
          </w:rPr>
          <w:tab/>
        </w:r>
        <w:r>
          <w:rPr>
            <w:noProof/>
            <w:webHidden/>
          </w:rPr>
          <w:fldChar w:fldCharType="begin"/>
        </w:r>
        <w:r>
          <w:rPr>
            <w:noProof/>
            <w:webHidden/>
          </w:rPr>
          <w:instrText xml:space="preserve"> PAGEREF _Toc9778617 \h </w:instrText>
        </w:r>
        <w:r>
          <w:rPr>
            <w:noProof/>
            <w:webHidden/>
          </w:rPr>
        </w:r>
      </w:ins>
      <w:r>
        <w:rPr>
          <w:noProof/>
          <w:webHidden/>
        </w:rPr>
        <w:fldChar w:fldCharType="separate"/>
      </w:r>
      <w:ins w:id="74" w:author="Michelle Pfister" w:date="2019-05-26T15:56:00Z">
        <w:r>
          <w:rPr>
            <w:noProof/>
            <w:webHidden/>
          </w:rPr>
          <w:t>7</w:t>
        </w:r>
        <w:r>
          <w:rPr>
            <w:noProof/>
            <w:webHidden/>
          </w:rPr>
          <w:fldChar w:fldCharType="end"/>
        </w:r>
        <w:r w:rsidRPr="009A2706">
          <w:rPr>
            <w:rStyle w:val="Hyperlink"/>
            <w:noProof/>
          </w:rPr>
          <w:fldChar w:fldCharType="end"/>
        </w:r>
      </w:ins>
    </w:p>
    <w:p w14:paraId="2C0F4CDF" w14:textId="329E92C6" w:rsidR="006E0AB8" w:rsidRDefault="006E0AB8">
      <w:pPr>
        <w:pStyle w:val="Verzeichnis2"/>
        <w:tabs>
          <w:tab w:val="left" w:pos="880"/>
          <w:tab w:val="right" w:leader="dot" w:pos="9062"/>
        </w:tabs>
        <w:rPr>
          <w:ins w:id="75" w:author="Michelle Pfister" w:date="2019-05-26T15:56:00Z"/>
          <w:rFonts w:asciiTheme="minorHAnsi" w:hAnsiTheme="minorHAnsi"/>
          <w:noProof/>
          <w:lang w:val="en-CA" w:eastAsia="zh-TW"/>
        </w:rPr>
      </w:pPr>
      <w:ins w:id="76"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"_Toc9778618"</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3.4.</w:t>
        </w:r>
        <w:r>
          <w:rPr>
            <w:rFonts w:asciiTheme="minorHAnsi" w:hAnsiTheme="minorHAnsi"/>
            <w:noProof/>
            <w:lang w:val="en-CA" w:eastAsia="zh-TW"/>
          </w:rPr>
          <w:tab/>
        </w:r>
        <w:r w:rsidRPr="009A2706">
          <w:rPr>
            <w:rStyle w:val="Hyperlink"/>
            <w:noProof/>
            <w:lang w:val="en-CA"/>
          </w:rPr>
          <w:t>UserInput Class</w:t>
        </w:r>
        <w:r>
          <w:rPr>
            <w:noProof/>
            <w:webHidden/>
          </w:rPr>
          <w:tab/>
        </w:r>
        <w:r>
          <w:rPr>
            <w:noProof/>
            <w:webHidden/>
          </w:rPr>
          <w:fldChar w:fldCharType="begin"/>
        </w:r>
        <w:r>
          <w:rPr>
            <w:noProof/>
            <w:webHidden/>
          </w:rPr>
          <w:instrText xml:space="preserve"> PAGEREF _Toc9778618 \h </w:instrText>
        </w:r>
        <w:r>
          <w:rPr>
            <w:noProof/>
            <w:webHidden/>
          </w:rPr>
        </w:r>
      </w:ins>
      <w:r>
        <w:rPr>
          <w:noProof/>
          <w:webHidden/>
        </w:rPr>
        <w:fldChar w:fldCharType="separate"/>
      </w:r>
      <w:ins w:id="77" w:author="Michelle Pfister" w:date="2019-05-26T15:56:00Z">
        <w:r>
          <w:rPr>
            <w:noProof/>
            <w:webHidden/>
          </w:rPr>
          <w:t>7</w:t>
        </w:r>
        <w:r>
          <w:rPr>
            <w:noProof/>
            <w:webHidden/>
          </w:rPr>
          <w:fldChar w:fldCharType="end"/>
        </w:r>
        <w:r w:rsidRPr="009A2706">
          <w:rPr>
            <w:rStyle w:val="Hyperlink"/>
            <w:noProof/>
          </w:rPr>
          <w:fldChar w:fldCharType="end"/>
        </w:r>
      </w:ins>
    </w:p>
    <w:p w14:paraId="6204DB28" w14:textId="4BBC269F" w:rsidR="006E0AB8" w:rsidRDefault="006E0AB8">
      <w:pPr>
        <w:pStyle w:val="Verzeichnis3"/>
        <w:tabs>
          <w:tab w:val="left" w:pos="1320"/>
          <w:tab w:val="right" w:leader="dot" w:pos="9062"/>
        </w:tabs>
        <w:rPr>
          <w:ins w:id="78" w:author="Michelle Pfister" w:date="2019-05-26T15:56:00Z"/>
          <w:rFonts w:asciiTheme="minorHAnsi" w:hAnsiTheme="minorHAnsi"/>
          <w:noProof/>
          <w:lang w:val="en-CA" w:eastAsia="zh-TW"/>
        </w:rPr>
      </w:pPr>
      <w:ins w:id="79"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"_Toc9778619"</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3.4.1.</w:t>
        </w:r>
        <w:r>
          <w:rPr>
            <w:rFonts w:asciiTheme="minorHAnsi" w:hAnsiTheme="minorHAnsi"/>
            <w:noProof/>
            <w:lang w:val="en-CA" w:eastAsia="zh-TW"/>
          </w:rPr>
          <w:tab/>
        </w:r>
        <w:r w:rsidRPr="009A2706">
          <w:rPr>
            <w:rStyle w:val="Hyperlink"/>
            <w:noProof/>
            <w:lang w:val="en-CA"/>
          </w:rPr>
          <w:t>Introduction ( ) : void</w:t>
        </w:r>
        <w:r>
          <w:rPr>
            <w:noProof/>
            <w:webHidden/>
          </w:rPr>
          <w:tab/>
        </w:r>
        <w:r>
          <w:rPr>
            <w:noProof/>
            <w:webHidden/>
          </w:rPr>
          <w:fldChar w:fldCharType="begin"/>
        </w:r>
        <w:r>
          <w:rPr>
            <w:noProof/>
            <w:webHidden/>
          </w:rPr>
          <w:instrText xml:space="preserve"> PAGEREF _Toc9778619 \h </w:instrText>
        </w:r>
        <w:r>
          <w:rPr>
            <w:noProof/>
            <w:webHidden/>
          </w:rPr>
        </w:r>
      </w:ins>
      <w:r>
        <w:rPr>
          <w:noProof/>
          <w:webHidden/>
        </w:rPr>
        <w:fldChar w:fldCharType="separate"/>
      </w:r>
      <w:ins w:id="80" w:author="Michelle Pfister" w:date="2019-05-26T15:56:00Z">
        <w:r>
          <w:rPr>
            <w:noProof/>
            <w:webHidden/>
          </w:rPr>
          <w:t>7</w:t>
        </w:r>
        <w:r>
          <w:rPr>
            <w:noProof/>
            <w:webHidden/>
          </w:rPr>
          <w:fldChar w:fldCharType="end"/>
        </w:r>
        <w:r w:rsidRPr="009A2706">
          <w:rPr>
            <w:rStyle w:val="Hyperlink"/>
            <w:noProof/>
          </w:rPr>
          <w:fldChar w:fldCharType="end"/>
        </w:r>
      </w:ins>
    </w:p>
    <w:p w14:paraId="6F5866B1" w14:textId="1F87D046" w:rsidR="006E0AB8" w:rsidRDefault="006E0AB8">
      <w:pPr>
        <w:pStyle w:val="Verzeichnis3"/>
        <w:tabs>
          <w:tab w:val="left" w:pos="1320"/>
          <w:tab w:val="right" w:leader="dot" w:pos="9062"/>
        </w:tabs>
        <w:rPr>
          <w:ins w:id="81" w:author="Michelle Pfister" w:date="2019-05-26T15:56:00Z"/>
          <w:rFonts w:asciiTheme="minorHAnsi" w:hAnsiTheme="minorHAnsi"/>
          <w:noProof/>
          <w:lang w:val="en-CA" w:eastAsia="zh-TW"/>
        </w:rPr>
      </w:pPr>
      <w:ins w:id="82"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"_Toc9778620"</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3.4.2.</w:t>
        </w:r>
        <w:r>
          <w:rPr>
            <w:rFonts w:asciiTheme="minorHAnsi" w:hAnsiTheme="minorHAnsi"/>
            <w:noProof/>
            <w:lang w:val="en-CA" w:eastAsia="zh-TW"/>
          </w:rPr>
          <w:tab/>
        </w:r>
        <w:r w:rsidRPr="009A2706">
          <w:rPr>
            <w:rStyle w:val="Hyperlink"/>
            <w:noProof/>
            <w:lang w:val="en-CA"/>
          </w:rPr>
          <w:t>InputValues ( ) : Value</w:t>
        </w:r>
        <w:r>
          <w:rPr>
            <w:noProof/>
            <w:webHidden/>
          </w:rPr>
          <w:tab/>
        </w:r>
        <w:r>
          <w:rPr>
            <w:noProof/>
            <w:webHidden/>
          </w:rPr>
          <w:fldChar w:fldCharType="begin"/>
        </w:r>
        <w:r>
          <w:rPr>
            <w:noProof/>
            <w:webHidden/>
          </w:rPr>
          <w:instrText xml:space="preserve"> PAGEREF _Toc9778620 \h </w:instrText>
        </w:r>
        <w:r>
          <w:rPr>
            <w:noProof/>
            <w:webHidden/>
          </w:rPr>
        </w:r>
      </w:ins>
      <w:r>
        <w:rPr>
          <w:noProof/>
          <w:webHidden/>
        </w:rPr>
        <w:fldChar w:fldCharType="separate"/>
      </w:r>
      <w:ins w:id="83" w:author="Michelle Pfister" w:date="2019-05-26T15:56:00Z">
        <w:r>
          <w:rPr>
            <w:noProof/>
            <w:webHidden/>
          </w:rPr>
          <w:t>7</w:t>
        </w:r>
        <w:r>
          <w:rPr>
            <w:noProof/>
            <w:webHidden/>
          </w:rPr>
          <w:fldChar w:fldCharType="end"/>
        </w:r>
        <w:r w:rsidRPr="009A2706">
          <w:rPr>
            <w:rStyle w:val="Hyperlink"/>
            <w:noProof/>
          </w:rPr>
          <w:fldChar w:fldCharType="end"/>
        </w:r>
      </w:ins>
    </w:p>
    <w:p w14:paraId="2D689A59" w14:textId="6D8481D3" w:rsidR="006E0AB8" w:rsidRDefault="006E0AB8">
      <w:pPr>
        <w:pStyle w:val="Verzeichnis2"/>
        <w:tabs>
          <w:tab w:val="left" w:pos="880"/>
          <w:tab w:val="right" w:leader="dot" w:pos="9062"/>
        </w:tabs>
        <w:rPr>
          <w:ins w:id="84" w:author="Michelle Pfister" w:date="2019-05-26T15:56:00Z"/>
          <w:rFonts w:asciiTheme="minorHAnsi" w:hAnsiTheme="minorHAnsi"/>
          <w:noProof/>
          <w:lang w:val="en-CA" w:eastAsia="zh-TW"/>
        </w:rPr>
      </w:pPr>
      <w:ins w:id="85"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"_Toc9778621"</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3.5.</w:t>
        </w:r>
        <w:r>
          <w:rPr>
            <w:rFonts w:asciiTheme="minorHAnsi" w:hAnsiTheme="minorHAnsi"/>
            <w:noProof/>
            <w:lang w:val="en-CA" w:eastAsia="zh-TW"/>
          </w:rPr>
          <w:tab/>
        </w:r>
        <w:r w:rsidRPr="009A2706">
          <w:rPr>
            <w:rStyle w:val="Hyperlink"/>
            <w:noProof/>
            <w:lang w:val="en-CA"/>
          </w:rPr>
          <w:t>Values Class</w:t>
        </w:r>
        <w:r>
          <w:rPr>
            <w:noProof/>
            <w:webHidden/>
          </w:rPr>
          <w:tab/>
        </w:r>
        <w:r>
          <w:rPr>
            <w:noProof/>
            <w:webHidden/>
          </w:rPr>
          <w:fldChar w:fldCharType="begin"/>
        </w:r>
        <w:r>
          <w:rPr>
            <w:noProof/>
            <w:webHidden/>
          </w:rPr>
          <w:instrText xml:space="preserve"> PAGEREF _Toc9778621 \h </w:instrText>
        </w:r>
        <w:r>
          <w:rPr>
            <w:noProof/>
            <w:webHidden/>
          </w:rPr>
        </w:r>
      </w:ins>
      <w:r>
        <w:rPr>
          <w:noProof/>
          <w:webHidden/>
        </w:rPr>
        <w:fldChar w:fldCharType="separate"/>
      </w:r>
      <w:ins w:id="86" w:author="Michelle Pfister" w:date="2019-05-26T15:56:00Z">
        <w:r>
          <w:rPr>
            <w:noProof/>
            <w:webHidden/>
          </w:rPr>
          <w:t>7</w:t>
        </w:r>
        <w:r>
          <w:rPr>
            <w:noProof/>
            <w:webHidden/>
          </w:rPr>
          <w:fldChar w:fldCharType="end"/>
        </w:r>
        <w:r w:rsidRPr="009A2706">
          <w:rPr>
            <w:rStyle w:val="Hyperlink"/>
            <w:noProof/>
          </w:rPr>
          <w:fldChar w:fldCharType="end"/>
        </w:r>
      </w:ins>
    </w:p>
    <w:p w14:paraId="20F62086" w14:textId="5C6A1A03" w:rsidR="006E0AB8" w:rsidRDefault="006E0AB8">
      <w:pPr>
        <w:pStyle w:val="Verzeichnis3"/>
        <w:tabs>
          <w:tab w:val="left" w:pos="1320"/>
          <w:tab w:val="right" w:leader="dot" w:pos="9062"/>
        </w:tabs>
        <w:rPr>
          <w:ins w:id="87" w:author="Michelle Pfister" w:date="2019-05-26T15:56:00Z"/>
          <w:rFonts w:asciiTheme="minorHAnsi" w:hAnsiTheme="minorHAnsi"/>
          <w:noProof/>
          <w:lang w:val="en-CA" w:eastAsia="zh-TW"/>
        </w:rPr>
      </w:pPr>
      <w:ins w:id="88"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"_Toc9778622"</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3.5.1.</w:t>
        </w:r>
        <w:r>
          <w:rPr>
            <w:rFonts w:asciiTheme="minorHAnsi" w:hAnsiTheme="minorHAnsi"/>
            <w:noProof/>
            <w:lang w:val="en-CA" w:eastAsia="zh-TW"/>
          </w:rPr>
          <w:tab/>
        </w:r>
        <w:r w:rsidRPr="009A2706">
          <w:rPr>
            <w:rStyle w:val="Hyperlink"/>
            <w:noProof/>
            <w:lang w:val="en-CA"/>
          </w:rPr>
          <w:t>Instance Variables</w:t>
        </w:r>
        <w:r>
          <w:rPr>
            <w:noProof/>
            <w:webHidden/>
          </w:rPr>
          <w:tab/>
        </w:r>
        <w:r>
          <w:rPr>
            <w:noProof/>
            <w:webHidden/>
          </w:rPr>
          <w:fldChar w:fldCharType="begin"/>
        </w:r>
        <w:r>
          <w:rPr>
            <w:noProof/>
            <w:webHidden/>
          </w:rPr>
          <w:instrText xml:space="preserve"> PAGEREF _Toc9778622 \h </w:instrText>
        </w:r>
        <w:r>
          <w:rPr>
            <w:noProof/>
            <w:webHidden/>
          </w:rPr>
        </w:r>
      </w:ins>
      <w:r>
        <w:rPr>
          <w:noProof/>
          <w:webHidden/>
        </w:rPr>
        <w:fldChar w:fldCharType="separate"/>
      </w:r>
      <w:ins w:id="89" w:author="Michelle Pfister" w:date="2019-05-26T15:56:00Z">
        <w:r>
          <w:rPr>
            <w:noProof/>
            <w:webHidden/>
          </w:rPr>
          <w:t>8</w:t>
        </w:r>
        <w:r>
          <w:rPr>
            <w:noProof/>
            <w:webHidden/>
          </w:rPr>
          <w:fldChar w:fldCharType="end"/>
        </w:r>
        <w:r w:rsidRPr="009A2706">
          <w:rPr>
            <w:rStyle w:val="Hyperlink"/>
            <w:noProof/>
          </w:rPr>
          <w:fldChar w:fldCharType="end"/>
        </w:r>
      </w:ins>
    </w:p>
    <w:p w14:paraId="1D4A8681" w14:textId="1F378FC9" w:rsidR="006E0AB8" w:rsidRDefault="006E0AB8">
      <w:pPr>
        <w:pStyle w:val="Verzeichnis2"/>
        <w:tabs>
          <w:tab w:val="left" w:pos="880"/>
          <w:tab w:val="right" w:leader="dot" w:pos="9062"/>
        </w:tabs>
        <w:rPr>
          <w:ins w:id="90" w:author="Michelle Pfister" w:date="2019-05-26T15:56:00Z"/>
          <w:rFonts w:asciiTheme="minorHAnsi" w:hAnsiTheme="minorHAnsi"/>
          <w:noProof/>
          <w:lang w:val="en-CA" w:eastAsia="zh-TW"/>
        </w:rPr>
      </w:pPr>
      <w:ins w:id="91" w:author="Michelle Pfister" w:date="2019-05-26T15:56:00Z">
        <w:r w:rsidRPr="009A2706">
          <w:rPr>
            <w:rStyle w:val="Hyperlink"/>
            <w:noProof/>
          </w:rPr>
          <w:fldChar w:fldCharType="begin"/>
        </w:r>
        <w:r w:rsidRPr="009A2706">
          <w:rPr>
            <w:rStyle w:val="Hyperlink"/>
            <w:noProof/>
          </w:rPr>
          <w:instrText xml:space="preserve"> </w:instrText>
        </w:r>
        <w:r>
          <w:rPr>
            <w:noProof/>
          </w:rPr>
          <w:instrText>HYPERLINK \l "_Toc9778623"</w:instrText>
        </w:r>
        <w:r w:rsidRPr="009A2706">
          <w:rPr>
            <w:rStyle w:val="Hyperlink"/>
            <w:noProof/>
          </w:rPr>
          <w:instrText xml:space="preserve"> </w:instrText>
        </w:r>
        <w:r w:rsidRPr="009A2706">
          <w:rPr>
            <w:rStyle w:val="Hyperlink"/>
            <w:noProof/>
          </w:rPr>
        </w:r>
        <w:r w:rsidRPr="009A2706">
          <w:rPr>
            <w:rStyle w:val="Hyperlink"/>
            <w:noProof/>
          </w:rPr>
          <w:fldChar w:fldCharType="separate"/>
        </w:r>
        <w:r w:rsidRPr="009A2706">
          <w:rPr>
            <w:rStyle w:val="Hyperlink"/>
            <w:noProof/>
            <w:lang w:val="en-CA"/>
          </w:rPr>
          <w:t>3.6.</w:t>
        </w:r>
        <w:r>
          <w:rPr>
            <w:rFonts w:asciiTheme="minorHAnsi" w:hAnsiTheme="minorHAnsi"/>
            <w:noProof/>
            <w:lang w:val="en-CA" w:eastAsia="zh-TW"/>
          </w:rPr>
          <w:tab/>
        </w:r>
        <w:r w:rsidRPr="009A2706">
          <w:rPr>
            <w:rStyle w:val="Hyperlink"/>
            <w:noProof/>
            <w:lang w:val="en-CA"/>
          </w:rPr>
          <w:t>Economy Simulation Class</w:t>
        </w:r>
        <w:r>
          <w:rPr>
            <w:noProof/>
            <w:webHidden/>
          </w:rPr>
          <w:tab/>
        </w:r>
        <w:r>
          <w:rPr>
            <w:noProof/>
            <w:webHidden/>
          </w:rPr>
          <w:fldChar w:fldCharType="begin"/>
        </w:r>
        <w:r>
          <w:rPr>
            <w:noProof/>
            <w:webHidden/>
          </w:rPr>
          <w:instrText xml:space="preserve"> PAGEREF _Toc9778623 \h </w:instrText>
        </w:r>
        <w:r>
          <w:rPr>
            <w:noProof/>
            <w:webHidden/>
          </w:rPr>
        </w:r>
      </w:ins>
      <w:r>
        <w:rPr>
          <w:noProof/>
          <w:webHidden/>
        </w:rPr>
        <w:fldChar w:fldCharType="separate"/>
      </w:r>
      <w:ins w:id="92" w:author="Michelle Pfister" w:date="2019-05-26T15:56:00Z">
        <w:r>
          <w:rPr>
            <w:noProof/>
            <w:webHidden/>
          </w:rPr>
          <w:t>8</w:t>
        </w:r>
        <w:r>
          <w:rPr>
            <w:noProof/>
            <w:webHidden/>
          </w:rPr>
          <w:fldChar w:fldCharType="end"/>
        </w:r>
        <w:r w:rsidRPr="009A2706">
          <w:rPr>
            <w:rStyle w:val="Hyperlink"/>
            <w:noProof/>
          </w:rPr>
          <w:fldChar w:fldCharType="end"/>
        </w:r>
      </w:ins>
    </w:p>
    <w:p w14:paraId="0EEB992D" w14:textId="56CB13D6" w:rsidR="00A27EA3" w:rsidDel="006E0AB8" w:rsidRDefault="00A27EA3">
      <w:pPr>
        <w:pStyle w:val="Verzeichnis1"/>
        <w:rPr>
          <w:del w:id="93" w:author="Michelle Pfister" w:date="2019-05-26T15:56:00Z"/>
          <w:rFonts w:asciiTheme="minorHAnsi" w:hAnsiTheme="minorHAnsi"/>
          <w:b w:val="0"/>
          <w:lang w:val="en-CA" w:eastAsia="zh-TW"/>
        </w:rPr>
      </w:pPr>
      <w:del w:id="94" w:author="Michelle Pfister" w:date="2019-05-26T15:56:00Z">
        <w:r w:rsidRPr="006E0AB8" w:rsidDel="006E0AB8">
          <w:rPr>
            <w:rStyle w:val="Hyperlink"/>
            <w:rPrChange w:id="95" w:author="Michelle Pfister" w:date="2019-05-26T15:56:00Z">
              <w:rPr>
                <w:rStyle w:val="Hyperlink"/>
              </w:rPr>
            </w:rPrChange>
          </w:rPr>
          <w:delText>1.</w:delText>
        </w:r>
        <w:r w:rsidDel="006E0AB8">
          <w:rPr>
            <w:rFonts w:asciiTheme="minorHAnsi" w:hAnsiTheme="minorHAnsi"/>
            <w:b w:val="0"/>
            <w:lang w:val="en-CA" w:eastAsia="zh-TW"/>
          </w:rPr>
          <w:tab/>
        </w:r>
        <w:r w:rsidRPr="006E0AB8" w:rsidDel="006E0AB8">
          <w:rPr>
            <w:rStyle w:val="Hyperlink"/>
            <w:rPrChange w:id="96" w:author="Michelle Pfister" w:date="2019-05-26T15:56:00Z">
              <w:rPr>
                <w:rStyle w:val="Hyperlink"/>
              </w:rPr>
            </w:rPrChange>
          </w:rPr>
          <w:delText>Introduction</w:delText>
        </w:r>
        <w:r w:rsidDel="006E0AB8">
          <w:rPr>
            <w:webHidden/>
          </w:rPr>
          <w:tab/>
          <w:delText>1</w:delText>
        </w:r>
      </w:del>
    </w:p>
    <w:p w14:paraId="7F6003AC" w14:textId="45F56286" w:rsidR="00A27EA3" w:rsidDel="006E0AB8" w:rsidRDefault="00A27EA3">
      <w:pPr>
        <w:pStyle w:val="Verzeichnis1"/>
        <w:rPr>
          <w:del w:id="97" w:author="Michelle Pfister" w:date="2019-05-26T15:56:00Z"/>
          <w:rFonts w:asciiTheme="minorHAnsi" w:hAnsiTheme="minorHAnsi"/>
          <w:b w:val="0"/>
          <w:lang w:val="en-CA" w:eastAsia="zh-TW"/>
        </w:rPr>
      </w:pPr>
      <w:del w:id="98" w:author="Michelle Pfister" w:date="2019-05-26T15:56:00Z">
        <w:r w:rsidRPr="006E0AB8" w:rsidDel="006E0AB8">
          <w:rPr>
            <w:rStyle w:val="Hyperlink"/>
            <w:rPrChange w:id="99" w:author="Michelle Pfister" w:date="2019-05-26T15:56:00Z">
              <w:rPr>
                <w:rStyle w:val="Hyperlink"/>
              </w:rPr>
            </w:rPrChange>
          </w:rPr>
          <w:delText>2.</w:delText>
        </w:r>
        <w:r w:rsidDel="006E0AB8">
          <w:rPr>
            <w:rFonts w:asciiTheme="minorHAnsi" w:hAnsiTheme="minorHAnsi"/>
            <w:b w:val="0"/>
            <w:lang w:val="en-CA" w:eastAsia="zh-TW"/>
          </w:rPr>
          <w:tab/>
        </w:r>
        <w:r w:rsidRPr="006E0AB8" w:rsidDel="006E0AB8">
          <w:rPr>
            <w:rStyle w:val="Hyperlink"/>
            <w:rPrChange w:id="100" w:author="Michelle Pfister" w:date="2019-05-26T15:56:00Z">
              <w:rPr>
                <w:rStyle w:val="Hyperlink"/>
              </w:rPr>
            </w:rPrChange>
          </w:rPr>
          <w:delText>Economic Model</w:delText>
        </w:r>
        <w:r w:rsidDel="006E0AB8">
          <w:rPr>
            <w:webHidden/>
          </w:rPr>
          <w:tab/>
          <w:delText>1</w:delText>
        </w:r>
      </w:del>
    </w:p>
    <w:p w14:paraId="2179E3C2" w14:textId="092F699C" w:rsidR="00A27EA3" w:rsidDel="006E0AB8" w:rsidRDefault="00A27EA3">
      <w:pPr>
        <w:pStyle w:val="Verzeichnis2"/>
        <w:tabs>
          <w:tab w:val="left" w:pos="880"/>
          <w:tab w:val="right" w:leader="dot" w:pos="9062"/>
        </w:tabs>
        <w:rPr>
          <w:del w:id="101" w:author="Michelle Pfister" w:date="2019-05-26T15:56:00Z"/>
          <w:rFonts w:asciiTheme="minorHAnsi" w:hAnsiTheme="minorHAnsi"/>
          <w:noProof/>
          <w:lang w:val="en-CA" w:eastAsia="zh-TW"/>
        </w:rPr>
      </w:pPr>
      <w:del w:id="102" w:author="Michelle Pfister" w:date="2019-05-26T15:56:00Z">
        <w:r w:rsidRPr="006E0AB8" w:rsidDel="006E0AB8">
          <w:rPr>
            <w:rStyle w:val="Hyperlink"/>
            <w:noProof/>
            <w:rPrChange w:id="103" w:author="Michelle Pfister" w:date="2019-05-26T15:56:00Z">
              <w:rPr>
                <w:rStyle w:val="Hyperlink"/>
                <w:noProof/>
              </w:rPr>
            </w:rPrChange>
          </w:rPr>
          <w:delText>2.1.</w:delText>
        </w:r>
        <w:r w:rsidDel="006E0AB8">
          <w:rPr>
            <w:rFonts w:asciiTheme="minorHAnsi" w:hAnsiTheme="minorHAnsi"/>
            <w:noProof/>
            <w:lang w:val="en-CA" w:eastAsia="zh-TW"/>
          </w:rPr>
          <w:tab/>
        </w:r>
        <w:r w:rsidRPr="006E0AB8" w:rsidDel="006E0AB8">
          <w:rPr>
            <w:rStyle w:val="Hyperlink"/>
            <w:noProof/>
            <w:rPrChange w:id="104" w:author="Michelle Pfister" w:date="2019-05-26T15:56:00Z">
              <w:rPr>
                <w:rStyle w:val="Hyperlink"/>
                <w:noProof/>
              </w:rPr>
            </w:rPrChange>
          </w:rPr>
          <w:delText>Consumer Problem</w:delText>
        </w:r>
        <w:r w:rsidDel="006E0AB8">
          <w:rPr>
            <w:noProof/>
            <w:webHidden/>
          </w:rPr>
          <w:tab/>
          <w:delText>1</w:delText>
        </w:r>
      </w:del>
    </w:p>
    <w:p w14:paraId="5C235022" w14:textId="0806A576" w:rsidR="00A27EA3" w:rsidDel="006E0AB8" w:rsidRDefault="00A27EA3">
      <w:pPr>
        <w:pStyle w:val="Verzeichnis2"/>
        <w:tabs>
          <w:tab w:val="left" w:pos="880"/>
          <w:tab w:val="right" w:leader="dot" w:pos="9062"/>
        </w:tabs>
        <w:rPr>
          <w:del w:id="105" w:author="Michelle Pfister" w:date="2019-05-26T15:56:00Z"/>
          <w:rFonts w:asciiTheme="minorHAnsi" w:hAnsiTheme="minorHAnsi"/>
          <w:noProof/>
          <w:lang w:val="en-CA" w:eastAsia="zh-TW"/>
        </w:rPr>
      </w:pPr>
      <w:del w:id="106" w:author="Michelle Pfister" w:date="2019-05-26T15:56:00Z">
        <w:r w:rsidRPr="006E0AB8" w:rsidDel="006E0AB8">
          <w:rPr>
            <w:rStyle w:val="Hyperlink"/>
            <w:noProof/>
            <w:lang w:val="en-CA"/>
            <w:rPrChange w:id="107" w:author="Michelle Pfister" w:date="2019-05-26T15:56:00Z">
              <w:rPr>
                <w:rStyle w:val="Hyperlink"/>
                <w:noProof/>
                <w:lang w:val="en-CA"/>
              </w:rPr>
            </w:rPrChange>
          </w:rPr>
          <w:delText>2.2.</w:delText>
        </w:r>
        <w:r w:rsidDel="006E0AB8">
          <w:rPr>
            <w:rFonts w:asciiTheme="minorHAnsi" w:hAnsiTheme="minorHAnsi"/>
            <w:noProof/>
            <w:lang w:val="en-CA" w:eastAsia="zh-TW"/>
          </w:rPr>
          <w:tab/>
        </w:r>
        <w:r w:rsidRPr="006E0AB8" w:rsidDel="006E0AB8">
          <w:rPr>
            <w:rStyle w:val="Hyperlink"/>
            <w:noProof/>
            <w:lang w:val="en-CA"/>
            <w:rPrChange w:id="108" w:author="Michelle Pfister" w:date="2019-05-26T15:56:00Z">
              <w:rPr>
                <w:rStyle w:val="Hyperlink"/>
                <w:noProof/>
                <w:lang w:val="en-CA"/>
              </w:rPr>
            </w:rPrChange>
          </w:rPr>
          <w:delText>Producer Problem</w:delText>
        </w:r>
        <w:r w:rsidDel="006E0AB8">
          <w:rPr>
            <w:noProof/>
            <w:webHidden/>
          </w:rPr>
          <w:tab/>
          <w:delText>2</w:delText>
        </w:r>
      </w:del>
    </w:p>
    <w:p w14:paraId="51C60D34" w14:textId="19496363" w:rsidR="00A27EA3" w:rsidDel="006E0AB8" w:rsidRDefault="00A27EA3">
      <w:pPr>
        <w:pStyle w:val="Verzeichnis2"/>
        <w:tabs>
          <w:tab w:val="left" w:pos="880"/>
          <w:tab w:val="right" w:leader="dot" w:pos="9062"/>
        </w:tabs>
        <w:rPr>
          <w:del w:id="109" w:author="Michelle Pfister" w:date="2019-05-26T15:56:00Z"/>
          <w:rFonts w:asciiTheme="minorHAnsi" w:hAnsiTheme="minorHAnsi"/>
          <w:noProof/>
          <w:lang w:val="en-CA" w:eastAsia="zh-TW"/>
        </w:rPr>
      </w:pPr>
      <w:del w:id="110" w:author="Michelle Pfister" w:date="2019-05-26T15:56:00Z">
        <w:r w:rsidRPr="006E0AB8" w:rsidDel="006E0AB8">
          <w:rPr>
            <w:rStyle w:val="Hyperlink"/>
            <w:noProof/>
            <w:lang w:val="en-CA"/>
            <w:rPrChange w:id="111" w:author="Michelle Pfister" w:date="2019-05-26T15:56:00Z">
              <w:rPr>
                <w:rStyle w:val="Hyperlink"/>
                <w:noProof/>
                <w:lang w:val="en-CA"/>
              </w:rPr>
            </w:rPrChange>
          </w:rPr>
          <w:delText>2.3.</w:delText>
        </w:r>
        <w:r w:rsidDel="006E0AB8">
          <w:rPr>
            <w:rFonts w:asciiTheme="minorHAnsi" w:hAnsiTheme="minorHAnsi"/>
            <w:noProof/>
            <w:lang w:val="en-CA" w:eastAsia="zh-TW"/>
          </w:rPr>
          <w:tab/>
        </w:r>
        <w:r w:rsidRPr="006E0AB8" w:rsidDel="006E0AB8">
          <w:rPr>
            <w:rStyle w:val="Hyperlink"/>
            <w:noProof/>
            <w:lang w:val="en-CA"/>
            <w:rPrChange w:id="112" w:author="Michelle Pfister" w:date="2019-05-26T15:56:00Z">
              <w:rPr>
                <w:rStyle w:val="Hyperlink"/>
                <w:noProof/>
                <w:lang w:val="en-CA"/>
              </w:rPr>
            </w:rPrChange>
          </w:rPr>
          <w:delText>Inequality</w:delText>
        </w:r>
        <w:r w:rsidDel="006E0AB8">
          <w:rPr>
            <w:noProof/>
            <w:webHidden/>
          </w:rPr>
          <w:tab/>
          <w:delText>2</w:delText>
        </w:r>
      </w:del>
    </w:p>
    <w:p w14:paraId="35F57076" w14:textId="7F2C1C29" w:rsidR="00A27EA3" w:rsidDel="006E0AB8" w:rsidRDefault="00A27EA3">
      <w:pPr>
        <w:pStyle w:val="Verzeichnis1"/>
        <w:rPr>
          <w:del w:id="113" w:author="Michelle Pfister" w:date="2019-05-26T15:56:00Z"/>
          <w:rFonts w:asciiTheme="minorHAnsi" w:hAnsiTheme="minorHAnsi"/>
          <w:b w:val="0"/>
          <w:lang w:val="en-CA" w:eastAsia="zh-TW"/>
        </w:rPr>
      </w:pPr>
      <w:del w:id="114" w:author="Michelle Pfister" w:date="2019-05-26T15:56:00Z">
        <w:r w:rsidRPr="006E0AB8" w:rsidDel="006E0AB8">
          <w:rPr>
            <w:rStyle w:val="Hyperlink"/>
            <w:rPrChange w:id="115" w:author="Michelle Pfister" w:date="2019-05-26T15:56:00Z">
              <w:rPr>
                <w:rStyle w:val="Hyperlink"/>
              </w:rPr>
            </w:rPrChange>
          </w:rPr>
          <w:delText>3.</w:delText>
        </w:r>
        <w:r w:rsidDel="006E0AB8">
          <w:rPr>
            <w:rFonts w:asciiTheme="minorHAnsi" w:hAnsiTheme="minorHAnsi"/>
            <w:b w:val="0"/>
            <w:lang w:val="en-CA" w:eastAsia="zh-TW"/>
          </w:rPr>
          <w:tab/>
        </w:r>
        <w:r w:rsidRPr="006E0AB8" w:rsidDel="006E0AB8">
          <w:rPr>
            <w:rStyle w:val="Hyperlink"/>
            <w:rPrChange w:id="116" w:author="Michelle Pfister" w:date="2019-05-26T15:56:00Z">
              <w:rPr>
                <w:rStyle w:val="Hyperlink"/>
              </w:rPr>
            </w:rPrChange>
          </w:rPr>
          <w:delText>Implementation</w:delText>
        </w:r>
        <w:r w:rsidDel="006E0AB8">
          <w:rPr>
            <w:webHidden/>
          </w:rPr>
          <w:tab/>
          <w:delText>2</w:delText>
        </w:r>
      </w:del>
    </w:p>
    <w:p w14:paraId="23E84047" w14:textId="1094B0EF" w:rsidR="00A27EA3" w:rsidDel="006E0AB8" w:rsidRDefault="00A27EA3">
      <w:pPr>
        <w:pStyle w:val="Verzeichnis2"/>
        <w:tabs>
          <w:tab w:val="left" w:pos="880"/>
          <w:tab w:val="right" w:leader="dot" w:pos="9062"/>
        </w:tabs>
        <w:rPr>
          <w:del w:id="117" w:author="Michelle Pfister" w:date="2019-05-26T15:56:00Z"/>
          <w:rFonts w:asciiTheme="minorHAnsi" w:hAnsiTheme="minorHAnsi"/>
          <w:noProof/>
          <w:lang w:val="en-CA" w:eastAsia="zh-TW"/>
        </w:rPr>
      </w:pPr>
      <w:del w:id="118" w:author="Michelle Pfister" w:date="2019-05-26T15:56:00Z">
        <w:r w:rsidRPr="006E0AB8" w:rsidDel="006E0AB8">
          <w:rPr>
            <w:rStyle w:val="Hyperlink"/>
            <w:noProof/>
            <w:rPrChange w:id="119" w:author="Michelle Pfister" w:date="2019-05-26T15:56:00Z">
              <w:rPr>
                <w:rStyle w:val="Hyperlink"/>
                <w:noProof/>
              </w:rPr>
            </w:rPrChange>
          </w:rPr>
          <w:delText>3.1.</w:delText>
        </w:r>
        <w:r w:rsidDel="006E0AB8">
          <w:rPr>
            <w:rFonts w:asciiTheme="minorHAnsi" w:hAnsiTheme="minorHAnsi"/>
            <w:noProof/>
            <w:lang w:val="en-CA" w:eastAsia="zh-TW"/>
          </w:rPr>
          <w:tab/>
        </w:r>
        <w:r w:rsidRPr="006E0AB8" w:rsidDel="006E0AB8">
          <w:rPr>
            <w:rStyle w:val="Hyperlink"/>
            <w:noProof/>
            <w:rPrChange w:id="120" w:author="Michelle Pfister" w:date="2019-05-26T15:56:00Z">
              <w:rPr>
                <w:rStyle w:val="Hyperlink"/>
                <w:noProof/>
              </w:rPr>
            </w:rPrChange>
          </w:rPr>
          <w:delText>Consumer Class</w:delText>
        </w:r>
        <w:r w:rsidDel="006E0AB8">
          <w:rPr>
            <w:noProof/>
            <w:webHidden/>
          </w:rPr>
          <w:tab/>
          <w:delText>3</w:delText>
        </w:r>
      </w:del>
    </w:p>
    <w:p w14:paraId="1FF69C5E" w14:textId="12B7247F" w:rsidR="00A27EA3" w:rsidDel="006E0AB8" w:rsidRDefault="00A27EA3">
      <w:pPr>
        <w:pStyle w:val="Verzeichnis3"/>
        <w:tabs>
          <w:tab w:val="left" w:pos="1320"/>
          <w:tab w:val="right" w:leader="dot" w:pos="9062"/>
        </w:tabs>
        <w:rPr>
          <w:del w:id="121" w:author="Michelle Pfister" w:date="2019-05-26T15:56:00Z"/>
          <w:rFonts w:asciiTheme="minorHAnsi" w:hAnsiTheme="minorHAnsi"/>
          <w:noProof/>
          <w:lang w:val="en-CA" w:eastAsia="zh-TW"/>
        </w:rPr>
      </w:pPr>
      <w:del w:id="122" w:author="Michelle Pfister" w:date="2019-05-26T15:56:00Z">
        <w:r w:rsidRPr="006E0AB8" w:rsidDel="006E0AB8">
          <w:rPr>
            <w:rStyle w:val="Hyperlink"/>
            <w:noProof/>
            <w:lang w:val="en-CA"/>
            <w:rPrChange w:id="123" w:author="Michelle Pfister" w:date="2019-05-26T15:56:00Z">
              <w:rPr>
                <w:rStyle w:val="Hyperlink"/>
                <w:noProof/>
                <w:lang w:val="en-CA"/>
              </w:rPr>
            </w:rPrChange>
          </w:rPr>
          <w:delText>3.1.1.</w:delText>
        </w:r>
        <w:r w:rsidDel="006E0AB8">
          <w:rPr>
            <w:rFonts w:asciiTheme="minorHAnsi" w:hAnsiTheme="minorHAnsi"/>
            <w:noProof/>
            <w:lang w:val="en-CA" w:eastAsia="zh-TW"/>
          </w:rPr>
          <w:tab/>
        </w:r>
        <w:r w:rsidRPr="006E0AB8" w:rsidDel="006E0AB8">
          <w:rPr>
            <w:rStyle w:val="Hyperlink"/>
            <w:noProof/>
            <w:lang w:val="en-CA"/>
            <w:rPrChange w:id="124" w:author="Michelle Pfister" w:date="2019-05-26T15:56:00Z">
              <w:rPr>
                <w:rStyle w:val="Hyperlink"/>
                <w:noProof/>
                <w:lang w:val="en-CA"/>
              </w:rPr>
            </w:rPrChange>
          </w:rPr>
          <w:delText>Instance Variables</w:delText>
        </w:r>
        <w:r w:rsidDel="006E0AB8">
          <w:rPr>
            <w:noProof/>
            <w:webHidden/>
          </w:rPr>
          <w:tab/>
          <w:delText>3</w:delText>
        </w:r>
      </w:del>
    </w:p>
    <w:p w14:paraId="52D97AF1" w14:textId="54CBCFBD" w:rsidR="00A27EA3" w:rsidDel="006E0AB8" w:rsidRDefault="00A27EA3">
      <w:pPr>
        <w:pStyle w:val="Verzeichnis3"/>
        <w:tabs>
          <w:tab w:val="left" w:pos="1320"/>
          <w:tab w:val="right" w:leader="dot" w:pos="9062"/>
        </w:tabs>
        <w:rPr>
          <w:del w:id="125" w:author="Michelle Pfister" w:date="2019-05-26T15:56:00Z"/>
          <w:rFonts w:asciiTheme="minorHAnsi" w:hAnsiTheme="minorHAnsi"/>
          <w:noProof/>
          <w:lang w:val="en-CA" w:eastAsia="zh-TW"/>
        </w:rPr>
      </w:pPr>
      <w:del w:id="126" w:author="Michelle Pfister" w:date="2019-05-26T15:56:00Z">
        <w:r w:rsidRPr="006E0AB8" w:rsidDel="006E0AB8">
          <w:rPr>
            <w:rStyle w:val="Hyperlink"/>
            <w:noProof/>
            <w:lang w:val="en-CA"/>
            <w:rPrChange w:id="127" w:author="Michelle Pfister" w:date="2019-05-26T15:56:00Z">
              <w:rPr>
                <w:rStyle w:val="Hyperlink"/>
                <w:noProof/>
                <w:lang w:val="en-CA"/>
              </w:rPr>
            </w:rPrChange>
          </w:rPr>
          <w:delText>3.1.2.</w:delText>
        </w:r>
        <w:r w:rsidDel="006E0AB8">
          <w:rPr>
            <w:rFonts w:asciiTheme="minorHAnsi" w:hAnsiTheme="minorHAnsi"/>
            <w:noProof/>
            <w:lang w:val="en-CA" w:eastAsia="zh-TW"/>
          </w:rPr>
          <w:tab/>
        </w:r>
        <w:r w:rsidRPr="006E0AB8" w:rsidDel="006E0AB8">
          <w:rPr>
            <w:rStyle w:val="Hyperlink"/>
            <w:noProof/>
            <w:lang w:val="en-CA"/>
            <w:rPrChange w:id="128" w:author="Michelle Pfister" w:date="2019-05-26T15:56:00Z">
              <w:rPr>
                <w:rStyle w:val="Hyperlink"/>
                <w:noProof/>
                <w:lang w:val="en-CA"/>
              </w:rPr>
            </w:rPrChange>
          </w:rPr>
          <w:delText>utilityFunction(self, inputList) : float</w:delText>
        </w:r>
        <w:r w:rsidDel="006E0AB8">
          <w:rPr>
            <w:noProof/>
            <w:webHidden/>
          </w:rPr>
          <w:tab/>
          <w:delText>3</w:delText>
        </w:r>
      </w:del>
    </w:p>
    <w:p w14:paraId="7C4E639D" w14:textId="041BF2B0" w:rsidR="00A27EA3" w:rsidDel="006E0AB8" w:rsidRDefault="00A27EA3">
      <w:pPr>
        <w:pStyle w:val="Verzeichnis3"/>
        <w:tabs>
          <w:tab w:val="left" w:pos="1320"/>
          <w:tab w:val="right" w:leader="dot" w:pos="9062"/>
        </w:tabs>
        <w:rPr>
          <w:del w:id="129" w:author="Michelle Pfister" w:date="2019-05-26T15:56:00Z"/>
          <w:rFonts w:asciiTheme="minorHAnsi" w:hAnsiTheme="minorHAnsi"/>
          <w:noProof/>
          <w:lang w:val="en-CA" w:eastAsia="zh-TW"/>
        </w:rPr>
      </w:pPr>
      <w:del w:id="130" w:author="Michelle Pfister" w:date="2019-05-26T15:56:00Z">
        <w:r w:rsidRPr="006E0AB8" w:rsidDel="006E0AB8">
          <w:rPr>
            <w:rStyle w:val="Hyperlink"/>
            <w:noProof/>
            <w:lang w:val="en-CA"/>
            <w:rPrChange w:id="131" w:author="Michelle Pfister" w:date="2019-05-26T15:56:00Z">
              <w:rPr>
                <w:rStyle w:val="Hyperlink"/>
                <w:noProof/>
                <w:lang w:val="en-CA"/>
              </w:rPr>
            </w:rPrChange>
          </w:rPr>
          <w:delText>3.1.3.</w:delText>
        </w:r>
        <w:r w:rsidDel="006E0AB8">
          <w:rPr>
            <w:rFonts w:asciiTheme="minorHAnsi" w:hAnsiTheme="minorHAnsi"/>
            <w:noProof/>
            <w:lang w:val="en-CA" w:eastAsia="zh-TW"/>
          </w:rPr>
          <w:tab/>
        </w:r>
        <w:r w:rsidRPr="006E0AB8" w:rsidDel="006E0AB8">
          <w:rPr>
            <w:rStyle w:val="Hyperlink"/>
            <w:noProof/>
            <w:lang w:val="en-CA"/>
            <w:rPrChange w:id="132" w:author="Michelle Pfister" w:date="2019-05-26T15:56:00Z">
              <w:rPr>
                <w:rStyle w:val="Hyperlink"/>
                <w:noProof/>
                <w:lang w:val="en-CA"/>
              </w:rPr>
            </w:rPrChange>
          </w:rPr>
          <w:delText>invertedUtility(self, inputList, args) : float</w:delText>
        </w:r>
        <w:r w:rsidDel="006E0AB8">
          <w:rPr>
            <w:noProof/>
            <w:webHidden/>
          </w:rPr>
          <w:tab/>
          <w:delText>4</w:delText>
        </w:r>
      </w:del>
    </w:p>
    <w:p w14:paraId="665065BC" w14:textId="6AD7E50C" w:rsidR="00A27EA3" w:rsidDel="006E0AB8" w:rsidRDefault="00A27EA3">
      <w:pPr>
        <w:pStyle w:val="Verzeichnis3"/>
        <w:tabs>
          <w:tab w:val="left" w:pos="1320"/>
          <w:tab w:val="right" w:leader="dot" w:pos="9062"/>
        </w:tabs>
        <w:rPr>
          <w:del w:id="133" w:author="Michelle Pfister" w:date="2019-05-26T15:56:00Z"/>
          <w:rFonts w:asciiTheme="minorHAnsi" w:hAnsiTheme="minorHAnsi"/>
          <w:noProof/>
          <w:lang w:val="en-CA" w:eastAsia="zh-TW"/>
        </w:rPr>
      </w:pPr>
      <w:del w:id="134" w:author="Michelle Pfister" w:date="2019-05-26T15:56:00Z">
        <w:r w:rsidRPr="006E0AB8" w:rsidDel="006E0AB8">
          <w:rPr>
            <w:rStyle w:val="Hyperlink"/>
            <w:noProof/>
            <w:lang w:val="en-CA"/>
            <w:rPrChange w:id="135" w:author="Michelle Pfister" w:date="2019-05-26T15:56:00Z">
              <w:rPr>
                <w:rStyle w:val="Hyperlink"/>
                <w:noProof/>
                <w:lang w:val="en-CA"/>
              </w:rPr>
            </w:rPrChange>
          </w:rPr>
          <w:delText>3.1.4.</w:delText>
        </w:r>
        <w:r w:rsidDel="006E0AB8">
          <w:rPr>
            <w:rFonts w:asciiTheme="minorHAnsi" w:hAnsiTheme="minorHAnsi"/>
            <w:noProof/>
            <w:lang w:val="en-CA" w:eastAsia="zh-TW"/>
          </w:rPr>
          <w:tab/>
        </w:r>
        <w:r w:rsidRPr="006E0AB8" w:rsidDel="006E0AB8">
          <w:rPr>
            <w:rStyle w:val="Hyperlink"/>
            <w:noProof/>
            <w:lang w:val="en-CA"/>
            <w:rPrChange w:id="136" w:author="Michelle Pfister" w:date="2019-05-26T15:56:00Z">
              <w:rPr>
                <w:rStyle w:val="Hyperlink"/>
                <w:noProof/>
                <w:lang w:val="en-CA"/>
              </w:rPr>
            </w:rPrChange>
          </w:rPr>
          <w:delText>constraint(self, inputList, pi, p, r) : float</w:delText>
        </w:r>
        <w:r w:rsidDel="006E0AB8">
          <w:rPr>
            <w:noProof/>
            <w:webHidden/>
          </w:rPr>
          <w:tab/>
          <w:delText>4</w:delText>
        </w:r>
      </w:del>
    </w:p>
    <w:p w14:paraId="355BC61F" w14:textId="5B9DBEFD" w:rsidR="00A27EA3" w:rsidDel="006E0AB8" w:rsidRDefault="00A27EA3">
      <w:pPr>
        <w:pStyle w:val="Verzeichnis3"/>
        <w:tabs>
          <w:tab w:val="left" w:pos="1320"/>
          <w:tab w:val="right" w:leader="dot" w:pos="9062"/>
        </w:tabs>
        <w:rPr>
          <w:del w:id="137" w:author="Michelle Pfister" w:date="2019-05-26T15:56:00Z"/>
          <w:rFonts w:asciiTheme="minorHAnsi" w:hAnsiTheme="minorHAnsi"/>
          <w:noProof/>
          <w:lang w:val="en-CA" w:eastAsia="zh-TW"/>
        </w:rPr>
      </w:pPr>
      <w:del w:id="138" w:author="Michelle Pfister" w:date="2019-05-26T15:56:00Z">
        <w:r w:rsidRPr="006E0AB8" w:rsidDel="006E0AB8">
          <w:rPr>
            <w:rStyle w:val="Hyperlink"/>
            <w:noProof/>
            <w:lang w:val="en-CA"/>
            <w:rPrChange w:id="139" w:author="Michelle Pfister" w:date="2019-05-26T15:56:00Z">
              <w:rPr>
                <w:rStyle w:val="Hyperlink"/>
                <w:noProof/>
                <w:lang w:val="en-CA"/>
              </w:rPr>
            </w:rPrChange>
          </w:rPr>
          <w:delText>3.1.5.</w:delText>
        </w:r>
        <w:r w:rsidDel="006E0AB8">
          <w:rPr>
            <w:rFonts w:asciiTheme="minorHAnsi" w:hAnsiTheme="minorHAnsi"/>
            <w:noProof/>
            <w:lang w:val="en-CA" w:eastAsia="zh-TW"/>
          </w:rPr>
          <w:tab/>
        </w:r>
        <w:r w:rsidRPr="006E0AB8" w:rsidDel="006E0AB8">
          <w:rPr>
            <w:rStyle w:val="Hyperlink"/>
            <w:noProof/>
            <w:lang w:val="en-CA"/>
            <w:rPrChange w:id="140" w:author="Michelle Pfister" w:date="2019-05-26T15:56:00Z">
              <w:rPr>
                <w:rStyle w:val="Hyperlink"/>
                <w:noProof/>
                <w:lang w:val="en-CA"/>
              </w:rPr>
            </w:rPrChange>
          </w:rPr>
          <w:delText>maxUtility(self, pi, p, r) : float [  ]</w:delText>
        </w:r>
        <w:r w:rsidDel="006E0AB8">
          <w:rPr>
            <w:noProof/>
            <w:webHidden/>
          </w:rPr>
          <w:tab/>
          <w:delText>4</w:delText>
        </w:r>
      </w:del>
    </w:p>
    <w:p w14:paraId="1CCC7186" w14:textId="6ABEDDA1" w:rsidR="00A27EA3" w:rsidDel="006E0AB8" w:rsidRDefault="00A27EA3">
      <w:pPr>
        <w:pStyle w:val="Verzeichnis2"/>
        <w:tabs>
          <w:tab w:val="left" w:pos="880"/>
          <w:tab w:val="right" w:leader="dot" w:pos="9062"/>
        </w:tabs>
        <w:rPr>
          <w:del w:id="141" w:author="Michelle Pfister" w:date="2019-05-26T15:56:00Z"/>
          <w:rFonts w:asciiTheme="minorHAnsi" w:hAnsiTheme="minorHAnsi"/>
          <w:noProof/>
          <w:lang w:val="en-CA" w:eastAsia="zh-TW"/>
        </w:rPr>
      </w:pPr>
      <w:del w:id="142" w:author="Michelle Pfister" w:date="2019-05-26T15:56:00Z">
        <w:r w:rsidRPr="006E0AB8" w:rsidDel="006E0AB8">
          <w:rPr>
            <w:rStyle w:val="Hyperlink"/>
            <w:noProof/>
            <w:lang w:val="en-CA"/>
            <w:rPrChange w:id="143" w:author="Michelle Pfister" w:date="2019-05-26T15:56:00Z">
              <w:rPr>
                <w:rStyle w:val="Hyperlink"/>
                <w:noProof/>
                <w:lang w:val="en-CA"/>
              </w:rPr>
            </w:rPrChange>
          </w:rPr>
          <w:delText>3.2.</w:delText>
        </w:r>
        <w:r w:rsidDel="006E0AB8">
          <w:rPr>
            <w:rFonts w:asciiTheme="minorHAnsi" w:hAnsiTheme="minorHAnsi"/>
            <w:noProof/>
            <w:lang w:val="en-CA" w:eastAsia="zh-TW"/>
          </w:rPr>
          <w:tab/>
        </w:r>
        <w:r w:rsidRPr="006E0AB8" w:rsidDel="006E0AB8">
          <w:rPr>
            <w:rStyle w:val="Hyperlink"/>
            <w:noProof/>
            <w:lang w:val="en-CA"/>
            <w:rPrChange w:id="144" w:author="Michelle Pfister" w:date="2019-05-26T15:56:00Z">
              <w:rPr>
                <w:rStyle w:val="Hyperlink"/>
                <w:noProof/>
                <w:lang w:val="en-CA"/>
              </w:rPr>
            </w:rPrChange>
          </w:rPr>
          <w:delText>Producer Class</w:delText>
        </w:r>
        <w:r w:rsidDel="006E0AB8">
          <w:rPr>
            <w:noProof/>
            <w:webHidden/>
          </w:rPr>
          <w:tab/>
          <w:delText>4</w:delText>
        </w:r>
      </w:del>
    </w:p>
    <w:p w14:paraId="6A2BE87C" w14:textId="61BD041E" w:rsidR="00A27EA3" w:rsidDel="006E0AB8" w:rsidRDefault="00A27EA3">
      <w:pPr>
        <w:pStyle w:val="Verzeichnis3"/>
        <w:tabs>
          <w:tab w:val="left" w:pos="1320"/>
          <w:tab w:val="right" w:leader="dot" w:pos="9062"/>
        </w:tabs>
        <w:rPr>
          <w:del w:id="145" w:author="Michelle Pfister" w:date="2019-05-26T15:56:00Z"/>
          <w:rFonts w:asciiTheme="minorHAnsi" w:hAnsiTheme="minorHAnsi"/>
          <w:noProof/>
          <w:lang w:val="en-CA" w:eastAsia="zh-TW"/>
        </w:rPr>
      </w:pPr>
      <w:del w:id="146" w:author="Michelle Pfister" w:date="2019-05-26T15:56:00Z">
        <w:r w:rsidRPr="006E0AB8" w:rsidDel="006E0AB8">
          <w:rPr>
            <w:rStyle w:val="Hyperlink"/>
            <w:noProof/>
            <w:lang w:val="en-CA"/>
            <w:rPrChange w:id="147" w:author="Michelle Pfister" w:date="2019-05-26T15:56:00Z">
              <w:rPr>
                <w:rStyle w:val="Hyperlink"/>
                <w:noProof/>
                <w:lang w:val="en-CA"/>
              </w:rPr>
            </w:rPrChange>
          </w:rPr>
          <w:delText>3.2.1.</w:delText>
        </w:r>
        <w:r w:rsidDel="006E0AB8">
          <w:rPr>
            <w:rFonts w:asciiTheme="minorHAnsi" w:hAnsiTheme="minorHAnsi"/>
            <w:noProof/>
            <w:lang w:val="en-CA" w:eastAsia="zh-TW"/>
          </w:rPr>
          <w:tab/>
        </w:r>
        <w:r w:rsidRPr="006E0AB8" w:rsidDel="006E0AB8">
          <w:rPr>
            <w:rStyle w:val="Hyperlink"/>
            <w:noProof/>
            <w:lang w:val="en-CA"/>
            <w:rPrChange w:id="148" w:author="Michelle Pfister" w:date="2019-05-26T15:56:00Z">
              <w:rPr>
                <w:rStyle w:val="Hyperlink"/>
                <w:noProof/>
                <w:lang w:val="en-CA"/>
              </w:rPr>
            </w:rPrChange>
          </w:rPr>
          <w:delText>Instance Variables</w:delText>
        </w:r>
        <w:r w:rsidDel="006E0AB8">
          <w:rPr>
            <w:noProof/>
            <w:webHidden/>
          </w:rPr>
          <w:tab/>
          <w:delText>4</w:delText>
        </w:r>
      </w:del>
    </w:p>
    <w:p w14:paraId="3182CFD7" w14:textId="382A1BE8" w:rsidR="00A27EA3" w:rsidDel="006E0AB8" w:rsidRDefault="00A27EA3">
      <w:pPr>
        <w:pStyle w:val="Verzeichnis3"/>
        <w:tabs>
          <w:tab w:val="left" w:pos="1320"/>
          <w:tab w:val="right" w:leader="dot" w:pos="9062"/>
        </w:tabs>
        <w:rPr>
          <w:del w:id="149" w:author="Michelle Pfister" w:date="2019-05-26T15:56:00Z"/>
          <w:rFonts w:asciiTheme="minorHAnsi" w:hAnsiTheme="minorHAnsi"/>
          <w:noProof/>
          <w:lang w:val="en-CA" w:eastAsia="zh-TW"/>
        </w:rPr>
      </w:pPr>
      <w:del w:id="150" w:author="Michelle Pfister" w:date="2019-05-26T15:56:00Z">
        <w:r w:rsidRPr="006E0AB8" w:rsidDel="006E0AB8">
          <w:rPr>
            <w:rStyle w:val="Hyperlink"/>
            <w:noProof/>
            <w:lang w:val="en-CA"/>
            <w:rPrChange w:id="151" w:author="Michelle Pfister" w:date="2019-05-26T15:56:00Z">
              <w:rPr>
                <w:rStyle w:val="Hyperlink"/>
                <w:noProof/>
                <w:lang w:val="en-CA"/>
              </w:rPr>
            </w:rPrChange>
          </w:rPr>
          <w:delText>3.2.2.</w:delText>
        </w:r>
        <w:r w:rsidDel="006E0AB8">
          <w:rPr>
            <w:rFonts w:asciiTheme="minorHAnsi" w:hAnsiTheme="minorHAnsi"/>
            <w:noProof/>
            <w:lang w:val="en-CA" w:eastAsia="zh-TW"/>
          </w:rPr>
          <w:tab/>
        </w:r>
        <w:r w:rsidRPr="006E0AB8" w:rsidDel="006E0AB8">
          <w:rPr>
            <w:rStyle w:val="Hyperlink"/>
            <w:noProof/>
            <w:lang w:val="en-US"/>
            <w:rPrChange w:id="152" w:author="Michelle Pfister" w:date="2019-05-26T15:56:00Z">
              <w:rPr>
                <w:rStyle w:val="Hyperlink"/>
                <w:noProof/>
                <w:lang w:val="en-US"/>
              </w:rPr>
            </w:rPrChange>
          </w:rPr>
          <w:delText>Profit function (self, inputList, p, r)</w:delText>
        </w:r>
        <w:r w:rsidDel="006E0AB8">
          <w:rPr>
            <w:noProof/>
            <w:webHidden/>
          </w:rPr>
          <w:tab/>
          <w:delText>4</w:delText>
        </w:r>
      </w:del>
    </w:p>
    <w:p w14:paraId="026C2913" w14:textId="2E342A94" w:rsidR="00A27EA3" w:rsidDel="006E0AB8" w:rsidRDefault="00A27EA3">
      <w:pPr>
        <w:pStyle w:val="Verzeichnis3"/>
        <w:tabs>
          <w:tab w:val="left" w:pos="1320"/>
          <w:tab w:val="right" w:leader="dot" w:pos="9062"/>
        </w:tabs>
        <w:rPr>
          <w:del w:id="153" w:author="Michelle Pfister" w:date="2019-05-26T15:56:00Z"/>
          <w:rFonts w:asciiTheme="minorHAnsi" w:hAnsiTheme="minorHAnsi"/>
          <w:noProof/>
          <w:lang w:val="en-CA" w:eastAsia="zh-TW"/>
        </w:rPr>
      </w:pPr>
      <w:del w:id="154" w:author="Michelle Pfister" w:date="2019-05-26T15:56:00Z">
        <w:r w:rsidRPr="006E0AB8" w:rsidDel="006E0AB8">
          <w:rPr>
            <w:rStyle w:val="Hyperlink"/>
            <w:noProof/>
            <w:lang w:val="en-CA"/>
            <w:rPrChange w:id="155" w:author="Michelle Pfister" w:date="2019-05-26T15:56:00Z">
              <w:rPr>
                <w:rStyle w:val="Hyperlink"/>
                <w:noProof/>
                <w:lang w:val="en-CA"/>
              </w:rPr>
            </w:rPrChange>
          </w:rPr>
          <w:delText>3.2.3.</w:delText>
        </w:r>
        <w:r w:rsidDel="006E0AB8">
          <w:rPr>
            <w:rFonts w:asciiTheme="minorHAnsi" w:hAnsiTheme="minorHAnsi"/>
            <w:noProof/>
            <w:lang w:val="en-CA" w:eastAsia="zh-TW"/>
          </w:rPr>
          <w:tab/>
        </w:r>
        <w:r w:rsidRPr="006E0AB8" w:rsidDel="006E0AB8">
          <w:rPr>
            <w:rStyle w:val="Hyperlink"/>
            <w:noProof/>
            <w:lang w:val="en-US"/>
            <w:rPrChange w:id="156" w:author="Michelle Pfister" w:date="2019-05-26T15:56:00Z">
              <w:rPr>
                <w:rStyle w:val="Hyperlink"/>
                <w:noProof/>
                <w:lang w:val="en-US"/>
              </w:rPr>
            </w:rPrChange>
          </w:rPr>
          <w:delText>Inverted profit function</w:delText>
        </w:r>
        <w:r w:rsidDel="006E0AB8">
          <w:rPr>
            <w:noProof/>
            <w:webHidden/>
          </w:rPr>
          <w:tab/>
          <w:delText>5</w:delText>
        </w:r>
      </w:del>
    </w:p>
    <w:p w14:paraId="0A7079B3" w14:textId="4330B7D9" w:rsidR="00A27EA3" w:rsidDel="006E0AB8" w:rsidRDefault="00A27EA3">
      <w:pPr>
        <w:pStyle w:val="Verzeichnis3"/>
        <w:tabs>
          <w:tab w:val="left" w:pos="1320"/>
          <w:tab w:val="right" w:leader="dot" w:pos="9062"/>
        </w:tabs>
        <w:rPr>
          <w:del w:id="157" w:author="Michelle Pfister" w:date="2019-05-26T15:56:00Z"/>
          <w:rFonts w:asciiTheme="minorHAnsi" w:hAnsiTheme="minorHAnsi"/>
          <w:noProof/>
          <w:lang w:val="en-CA" w:eastAsia="zh-TW"/>
        </w:rPr>
      </w:pPr>
      <w:del w:id="158" w:author="Michelle Pfister" w:date="2019-05-26T15:56:00Z">
        <w:r w:rsidRPr="006E0AB8" w:rsidDel="006E0AB8">
          <w:rPr>
            <w:rStyle w:val="Hyperlink"/>
            <w:noProof/>
            <w:lang w:val="en-CA"/>
            <w:rPrChange w:id="159" w:author="Michelle Pfister" w:date="2019-05-26T15:56:00Z">
              <w:rPr>
                <w:rStyle w:val="Hyperlink"/>
                <w:noProof/>
                <w:lang w:val="en-CA"/>
              </w:rPr>
            </w:rPrChange>
          </w:rPr>
          <w:delText>3.2.4.</w:delText>
        </w:r>
        <w:r w:rsidDel="006E0AB8">
          <w:rPr>
            <w:rFonts w:asciiTheme="minorHAnsi" w:hAnsiTheme="minorHAnsi"/>
            <w:noProof/>
            <w:lang w:val="en-CA" w:eastAsia="zh-TW"/>
          </w:rPr>
          <w:tab/>
        </w:r>
        <w:r w:rsidRPr="006E0AB8" w:rsidDel="006E0AB8">
          <w:rPr>
            <w:rStyle w:val="Hyperlink"/>
            <w:noProof/>
            <w:lang w:val="en-US"/>
            <w:rPrChange w:id="160" w:author="Michelle Pfister" w:date="2019-05-26T15:56:00Z">
              <w:rPr>
                <w:rStyle w:val="Hyperlink"/>
                <w:noProof/>
                <w:lang w:val="en-US"/>
              </w:rPr>
            </w:rPrChange>
          </w:rPr>
          <w:delText>Maximization profits (r,p</w:delText>
        </w:r>
        <w:r w:rsidRPr="006E0AB8" w:rsidDel="006E0AB8">
          <w:rPr>
            <w:rStyle w:val="Hyperlink"/>
            <w:rFonts w:ascii="Consolas" w:hAnsi="Consolas" w:cs="Consolas"/>
            <w:noProof/>
            <w:shd w:val="clear" w:color="auto" w:fill="FFFFFF"/>
            <w:lang w:val="en-US"/>
            <w:rPrChange w:id="161" w:author="Michelle Pfister" w:date="2019-05-26T15:56:00Z">
              <w:rPr>
                <w:rStyle w:val="Hyperlink"/>
                <w:rFonts w:ascii="Consolas" w:hAnsi="Consolas" w:cs="Consolas"/>
                <w:noProof/>
                <w:shd w:val="clear" w:color="auto" w:fill="FFFFFF"/>
                <w:lang w:val="en-US"/>
              </w:rPr>
            </w:rPrChange>
          </w:rPr>
          <w:delText>)</w:delText>
        </w:r>
        <w:r w:rsidDel="006E0AB8">
          <w:rPr>
            <w:noProof/>
            <w:webHidden/>
          </w:rPr>
          <w:tab/>
          <w:delText>5</w:delText>
        </w:r>
      </w:del>
    </w:p>
    <w:p w14:paraId="17F9798F" w14:textId="71612FEA" w:rsidR="00A27EA3" w:rsidDel="006E0AB8" w:rsidRDefault="00A27EA3">
      <w:pPr>
        <w:pStyle w:val="Verzeichnis2"/>
        <w:tabs>
          <w:tab w:val="left" w:pos="880"/>
          <w:tab w:val="right" w:leader="dot" w:pos="9062"/>
        </w:tabs>
        <w:rPr>
          <w:del w:id="162" w:author="Michelle Pfister" w:date="2019-05-26T15:56:00Z"/>
          <w:rFonts w:asciiTheme="minorHAnsi" w:hAnsiTheme="minorHAnsi"/>
          <w:noProof/>
          <w:lang w:val="en-CA" w:eastAsia="zh-TW"/>
        </w:rPr>
      </w:pPr>
      <w:del w:id="163" w:author="Michelle Pfister" w:date="2019-05-26T15:56:00Z">
        <w:r w:rsidRPr="006E0AB8" w:rsidDel="006E0AB8">
          <w:rPr>
            <w:rStyle w:val="Hyperlink"/>
            <w:noProof/>
            <w:lang w:val="en-CA"/>
            <w:rPrChange w:id="164" w:author="Michelle Pfister" w:date="2019-05-26T15:56:00Z">
              <w:rPr>
                <w:rStyle w:val="Hyperlink"/>
                <w:noProof/>
                <w:lang w:val="en-CA"/>
              </w:rPr>
            </w:rPrChange>
          </w:rPr>
          <w:delText>3.3.</w:delText>
        </w:r>
        <w:r w:rsidDel="006E0AB8">
          <w:rPr>
            <w:rFonts w:asciiTheme="minorHAnsi" w:hAnsiTheme="minorHAnsi"/>
            <w:noProof/>
            <w:lang w:val="en-CA" w:eastAsia="zh-TW"/>
          </w:rPr>
          <w:tab/>
        </w:r>
        <w:r w:rsidRPr="006E0AB8" w:rsidDel="006E0AB8">
          <w:rPr>
            <w:rStyle w:val="Hyperlink"/>
            <w:noProof/>
            <w:lang w:val="en-CA"/>
            <w:rPrChange w:id="165" w:author="Michelle Pfister" w:date="2019-05-26T15:56:00Z">
              <w:rPr>
                <w:rStyle w:val="Hyperlink"/>
                <w:noProof/>
                <w:lang w:val="en-CA"/>
              </w:rPr>
            </w:rPrChange>
          </w:rPr>
          <w:delText>Economy Class</w:delText>
        </w:r>
        <w:r w:rsidDel="006E0AB8">
          <w:rPr>
            <w:noProof/>
            <w:webHidden/>
          </w:rPr>
          <w:tab/>
          <w:delText>5</w:delText>
        </w:r>
      </w:del>
    </w:p>
    <w:p w14:paraId="58B92FE4" w14:textId="7BC5B32F" w:rsidR="00A27EA3" w:rsidDel="006E0AB8" w:rsidRDefault="00A27EA3">
      <w:pPr>
        <w:pStyle w:val="Verzeichnis3"/>
        <w:tabs>
          <w:tab w:val="left" w:pos="1320"/>
          <w:tab w:val="right" w:leader="dot" w:pos="9062"/>
        </w:tabs>
        <w:rPr>
          <w:del w:id="166" w:author="Michelle Pfister" w:date="2019-05-26T15:56:00Z"/>
          <w:rFonts w:asciiTheme="minorHAnsi" w:hAnsiTheme="minorHAnsi"/>
          <w:noProof/>
          <w:lang w:val="en-CA" w:eastAsia="zh-TW"/>
        </w:rPr>
      </w:pPr>
      <w:del w:id="167" w:author="Michelle Pfister" w:date="2019-05-26T15:56:00Z">
        <w:r w:rsidRPr="006E0AB8" w:rsidDel="006E0AB8">
          <w:rPr>
            <w:rStyle w:val="Hyperlink"/>
            <w:noProof/>
            <w:lang w:val="en-CA"/>
            <w:rPrChange w:id="168" w:author="Michelle Pfister" w:date="2019-05-26T15:56:00Z">
              <w:rPr>
                <w:rStyle w:val="Hyperlink"/>
                <w:noProof/>
                <w:lang w:val="en-CA"/>
              </w:rPr>
            </w:rPrChange>
          </w:rPr>
          <w:delText>3.3.1.</w:delText>
        </w:r>
        <w:r w:rsidDel="006E0AB8">
          <w:rPr>
            <w:rFonts w:asciiTheme="minorHAnsi" w:hAnsiTheme="minorHAnsi"/>
            <w:noProof/>
            <w:lang w:val="en-CA" w:eastAsia="zh-TW"/>
          </w:rPr>
          <w:tab/>
        </w:r>
        <w:r w:rsidRPr="006E0AB8" w:rsidDel="006E0AB8">
          <w:rPr>
            <w:rStyle w:val="Hyperlink"/>
            <w:noProof/>
            <w:lang w:val="en-CA"/>
            <w:rPrChange w:id="169" w:author="Michelle Pfister" w:date="2019-05-26T15:56:00Z">
              <w:rPr>
                <w:rStyle w:val="Hyperlink"/>
                <w:noProof/>
                <w:lang w:val="en-CA"/>
              </w:rPr>
            </w:rPrChange>
          </w:rPr>
          <w:delText>getIncome(self, p,r)</w:delText>
        </w:r>
        <w:r w:rsidDel="006E0AB8">
          <w:rPr>
            <w:noProof/>
            <w:webHidden/>
          </w:rPr>
          <w:tab/>
          <w:delText>5</w:delText>
        </w:r>
      </w:del>
    </w:p>
    <w:p w14:paraId="536F1D53" w14:textId="576E2CBA" w:rsidR="00A27EA3" w:rsidDel="006E0AB8" w:rsidRDefault="00A27EA3">
      <w:pPr>
        <w:pStyle w:val="Verzeichnis3"/>
        <w:tabs>
          <w:tab w:val="left" w:pos="1320"/>
          <w:tab w:val="right" w:leader="dot" w:pos="9062"/>
        </w:tabs>
        <w:rPr>
          <w:del w:id="170" w:author="Michelle Pfister" w:date="2019-05-26T15:56:00Z"/>
          <w:rFonts w:asciiTheme="minorHAnsi" w:hAnsiTheme="minorHAnsi"/>
          <w:noProof/>
          <w:lang w:val="en-CA" w:eastAsia="zh-TW"/>
        </w:rPr>
      </w:pPr>
      <w:del w:id="171" w:author="Michelle Pfister" w:date="2019-05-26T15:56:00Z">
        <w:r w:rsidRPr="006E0AB8" w:rsidDel="006E0AB8">
          <w:rPr>
            <w:rStyle w:val="Hyperlink"/>
            <w:noProof/>
            <w:lang w:val="en-CA"/>
            <w:rPrChange w:id="172" w:author="Michelle Pfister" w:date="2019-05-26T15:56:00Z">
              <w:rPr>
                <w:rStyle w:val="Hyperlink"/>
                <w:noProof/>
                <w:lang w:val="en-CA"/>
              </w:rPr>
            </w:rPrChange>
          </w:rPr>
          <w:delText>3.3.2.</w:delText>
        </w:r>
        <w:r w:rsidDel="006E0AB8">
          <w:rPr>
            <w:rFonts w:asciiTheme="minorHAnsi" w:hAnsiTheme="minorHAnsi"/>
            <w:noProof/>
            <w:lang w:val="en-CA" w:eastAsia="zh-TW"/>
          </w:rPr>
          <w:tab/>
        </w:r>
        <w:r w:rsidRPr="006E0AB8" w:rsidDel="006E0AB8">
          <w:rPr>
            <w:rStyle w:val="Hyperlink"/>
            <w:noProof/>
            <w:lang w:val="en-CA"/>
            <w:rPrChange w:id="173" w:author="Michelle Pfister" w:date="2019-05-26T15:56:00Z">
              <w:rPr>
                <w:rStyle w:val="Hyperlink"/>
                <w:noProof/>
                <w:lang w:val="en-CA"/>
              </w:rPr>
            </w:rPrChange>
          </w:rPr>
          <w:delText>calculateGini (self, valueArray)</w:delText>
        </w:r>
        <w:r w:rsidDel="006E0AB8">
          <w:rPr>
            <w:noProof/>
            <w:webHidden/>
          </w:rPr>
          <w:tab/>
          <w:delText>5</w:delText>
        </w:r>
      </w:del>
    </w:p>
    <w:p w14:paraId="68C4D310" w14:textId="06D199C7" w:rsidR="00A27EA3" w:rsidDel="006E0AB8" w:rsidRDefault="00A27EA3">
      <w:pPr>
        <w:pStyle w:val="Verzeichnis3"/>
        <w:tabs>
          <w:tab w:val="left" w:pos="1320"/>
          <w:tab w:val="right" w:leader="dot" w:pos="9062"/>
        </w:tabs>
        <w:rPr>
          <w:del w:id="174" w:author="Michelle Pfister" w:date="2019-05-26T15:56:00Z"/>
          <w:rFonts w:asciiTheme="minorHAnsi" w:hAnsiTheme="minorHAnsi"/>
          <w:noProof/>
          <w:lang w:val="en-CA" w:eastAsia="zh-TW"/>
        </w:rPr>
      </w:pPr>
      <w:del w:id="175" w:author="Michelle Pfister" w:date="2019-05-26T15:56:00Z">
        <w:r w:rsidRPr="006E0AB8" w:rsidDel="006E0AB8">
          <w:rPr>
            <w:rStyle w:val="Hyperlink"/>
            <w:noProof/>
            <w:lang w:val="en-CA"/>
            <w:rPrChange w:id="176" w:author="Michelle Pfister" w:date="2019-05-26T15:56:00Z">
              <w:rPr>
                <w:rStyle w:val="Hyperlink"/>
                <w:noProof/>
                <w:lang w:val="en-CA"/>
              </w:rPr>
            </w:rPrChange>
          </w:rPr>
          <w:delText>3.3.3.</w:delText>
        </w:r>
        <w:r w:rsidDel="006E0AB8">
          <w:rPr>
            <w:rFonts w:asciiTheme="minorHAnsi" w:hAnsiTheme="minorHAnsi"/>
            <w:noProof/>
            <w:lang w:val="en-CA" w:eastAsia="zh-TW"/>
          </w:rPr>
          <w:tab/>
        </w:r>
        <w:r w:rsidRPr="006E0AB8" w:rsidDel="006E0AB8">
          <w:rPr>
            <w:rStyle w:val="Hyperlink"/>
            <w:noProof/>
            <w:lang w:val="en-CA"/>
            <w:rPrChange w:id="177" w:author="Michelle Pfister" w:date="2019-05-26T15:56:00Z">
              <w:rPr>
                <w:rStyle w:val="Hyperlink"/>
                <w:noProof/>
                <w:lang w:val="en-CA"/>
              </w:rPr>
            </w:rPrChange>
          </w:rPr>
          <w:delText>s80_s20 (self, valueArray)</w:delText>
        </w:r>
        <w:r w:rsidDel="006E0AB8">
          <w:rPr>
            <w:noProof/>
            <w:webHidden/>
          </w:rPr>
          <w:tab/>
          <w:delText>5</w:delText>
        </w:r>
      </w:del>
    </w:p>
    <w:p w14:paraId="61E20BD0" w14:textId="5F2B3510" w:rsidR="00A27EA3" w:rsidDel="006E0AB8" w:rsidRDefault="00A27EA3">
      <w:pPr>
        <w:pStyle w:val="Verzeichnis2"/>
        <w:tabs>
          <w:tab w:val="left" w:pos="880"/>
          <w:tab w:val="right" w:leader="dot" w:pos="9062"/>
        </w:tabs>
        <w:rPr>
          <w:del w:id="178" w:author="Michelle Pfister" w:date="2019-05-26T15:56:00Z"/>
          <w:rFonts w:asciiTheme="minorHAnsi" w:hAnsiTheme="minorHAnsi"/>
          <w:noProof/>
          <w:lang w:val="en-CA" w:eastAsia="zh-TW"/>
        </w:rPr>
      </w:pPr>
      <w:del w:id="179" w:author="Michelle Pfister" w:date="2019-05-26T15:56:00Z">
        <w:r w:rsidRPr="006E0AB8" w:rsidDel="006E0AB8">
          <w:rPr>
            <w:rStyle w:val="Hyperlink"/>
            <w:noProof/>
            <w:lang w:val="en-CA"/>
            <w:rPrChange w:id="180" w:author="Michelle Pfister" w:date="2019-05-26T15:56:00Z">
              <w:rPr>
                <w:rStyle w:val="Hyperlink"/>
                <w:noProof/>
                <w:lang w:val="en-CA"/>
              </w:rPr>
            </w:rPrChange>
          </w:rPr>
          <w:delText>3.4.</w:delText>
        </w:r>
        <w:r w:rsidDel="006E0AB8">
          <w:rPr>
            <w:rFonts w:asciiTheme="minorHAnsi" w:hAnsiTheme="minorHAnsi"/>
            <w:noProof/>
            <w:lang w:val="en-CA" w:eastAsia="zh-TW"/>
          </w:rPr>
          <w:tab/>
        </w:r>
        <w:r w:rsidRPr="006E0AB8" w:rsidDel="006E0AB8">
          <w:rPr>
            <w:rStyle w:val="Hyperlink"/>
            <w:noProof/>
            <w:lang w:val="en-CA"/>
            <w:rPrChange w:id="181" w:author="Michelle Pfister" w:date="2019-05-26T15:56:00Z">
              <w:rPr>
                <w:rStyle w:val="Hyperlink"/>
                <w:noProof/>
                <w:lang w:val="en-CA"/>
              </w:rPr>
            </w:rPrChange>
          </w:rPr>
          <w:delText>UserInput Class</w:delText>
        </w:r>
        <w:r w:rsidDel="006E0AB8">
          <w:rPr>
            <w:noProof/>
            <w:webHidden/>
          </w:rPr>
          <w:tab/>
          <w:delText>5</w:delText>
        </w:r>
      </w:del>
    </w:p>
    <w:p w14:paraId="37EC2632" w14:textId="2BDA400C" w:rsidR="00A27EA3" w:rsidDel="006E0AB8" w:rsidRDefault="00A27EA3">
      <w:pPr>
        <w:pStyle w:val="Verzeichnis3"/>
        <w:tabs>
          <w:tab w:val="left" w:pos="1320"/>
          <w:tab w:val="right" w:leader="dot" w:pos="9062"/>
        </w:tabs>
        <w:rPr>
          <w:del w:id="182" w:author="Michelle Pfister" w:date="2019-05-26T15:56:00Z"/>
          <w:rFonts w:asciiTheme="minorHAnsi" w:hAnsiTheme="minorHAnsi"/>
          <w:noProof/>
          <w:lang w:val="en-CA" w:eastAsia="zh-TW"/>
        </w:rPr>
      </w:pPr>
      <w:del w:id="183" w:author="Michelle Pfister" w:date="2019-05-26T15:56:00Z">
        <w:r w:rsidRPr="006E0AB8" w:rsidDel="006E0AB8">
          <w:rPr>
            <w:rStyle w:val="Hyperlink"/>
            <w:noProof/>
            <w:lang w:val="en-CA"/>
            <w:rPrChange w:id="184" w:author="Michelle Pfister" w:date="2019-05-26T15:56:00Z">
              <w:rPr>
                <w:rStyle w:val="Hyperlink"/>
                <w:noProof/>
                <w:lang w:val="en-CA"/>
              </w:rPr>
            </w:rPrChange>
          </w:rPr>
          <w:delText>3.4.1.</w:delText>
        </w:r>
        <w:r w:rsidDel="006E0AB8">
          <w:rPr>
            <w:rFonts w:asciiTheme="minorHAnsi" w:hAnsiTheme="minorHAnsi"/>
            <w:noProof/>
            <w:lang w:val="en-CA" w:eastAsia="zh-TW"/>
          </w:rPr>
          <w:tab/>
        </w:r>
        <w:r w:rsidRPr="006E0AB8" w:rsidDel="006E0AB8">
          <w:rPr>
            <w:rStyle w:val="Hyperlink"/>
            <w:noProof/>
            <w:lang w:val="en-CA"/>
            <w:rPrChange w:id="185" w:author="Michelle Pfister" w:date="2019-05-26T15:56:00Z">
              <w:rPr>
                <w:rStyle w:val="Hyperlink"/>
                <w:noProof/>
                <w:lang w:val="en-CA"/>
              </w:rPr>
            </w:rPrChange>
          </w:rPr>
          <w:delText>Introduction ( ) : void</w:delText>
        </w:r>
        <w:r w:rsidDel="006E0AB8">
          <w:rPr>
            <w:noProof/>
            <w:webHidden/>
          </w:rPr>
          <w:tab/>
          <w:delText>6</w:delText>
        </w:r>
      </w:del>
    </w:p>
    <w:p w14:paraId="79821AC3" w14:textId="5BFF0F9B" w:rsidR="00A27EA3" w:rsidDel="006E0AB8" w:rsidRDefault="00A27EA3">
      <w:pPr>
        <w:pStyle w:val="Verzeichnis3"/>
        <w:tabs>
          <w:tab w:val="left" w:pos="1320"/>
          <w:tab w:val="right" w:leader="dot" w:pos="9062"/>
        </w:tabs>
        <w:rPr>
          <w:del w:id="186" w:author="Michelle Pfister" w:date="2019-05-26T15:56:00Z"/>
          <w:rFonts w:asciiTheme="minorHAnsi" w:hAnsiTheme="minorHAnsi"/>
          <w:noProof/>
          <w:lang w:val="en-CA" w:eastAsia="zh-TW"/>
        </w:rPr>
      </w:pPr>
      <w:del w:id="187" w:author="Michelle Pfister" w:date="2019-05-26T15:56:00Z">
        <w:r w:rsidRPr="006E0AB8" w:rsidDel="006E0AB8">
          <w:rPr>
            <w:rStyle w:val="Hyperlink"/>
            <w:noProof/>
            <w:lang w:val="en-CA"/>
            <w:rPrChange w:id="188" w:author="Michelle Pfister" w:date="2019-05-26T15:56:00Z">
              <w:rPr>
                <w:rStyle w:val="Hyperlink"/>
                <w:noProof/>
                <w:lang w:val="en-CA"/>
              </w:rPr>
            </w:rPrChange>
          </w:rPr>
          <w:delText>3.4.2.</w:delText>
        </w:r>
        <w:r w:rsidDel="006E0AB8">
          <w:rPr>
            <w:rFonts w:asciiTheme="minorHAnsi" w:hAnsiTheme="minorHAnsi"/>
            <w:noProof/>
            <w:lang w:val="en-CA" w:eastAsia="zh-TW"/>
          </w:rPr>
          <w:tab/>
        </w:r>
        <w:r w:rsidRPr="006E0AB8" w:rsidDel="006E0AB8">
          <w:rPr>
            <w:rStyle w:val="Hyperlink"/>
            <w:noProof/>
            <w:lang w:val="en-CA"/>
            <w:rPrChange w:id="189" w:author="Michelle Pfister" w:date="2019-05-26T15:56:00Z">
              <w:rPr>
                <w:rStyle w:val="Hyperlink"/>
                <w:noProof/>
                <w:lang w:val="en-CA"/>
              </w:rPr>
            </w:rPrChange>
          </w:rPr>
          <w:delText>InputValues ( ) : Value</w:delText>
        </w:r>
        <w:r w:rsidDel="006E0AB8">
          <w:rPr>
            <w:noProof/>
            <w:webHidden/>
          </w:rPr>
          <w:tab/>
          <w:delText>6</w:delText>
        </w:r>
      </w:del>
    </w:p>
    <w:p w14:paraId="0F499970" w14:textId="31862BDA" w:rsidR="00A27EA3" w:rsidDel="006E0AB8" w:rsidRDefault="00A27EA3">
      <w:pPr>
        <w:pStyle w:val="Verzeichnis2"/>
        <w:tabs>
          <w:tab w:val="left" w:pos="880"/>
          <w:tab w:val="right" w:leader="dot" w:pos="9062"/>
        </w:tabs>
        <w:rPr>
          <w:del w:id="190" w:author="Michelle Pfister" w:date="2019-05-26T15:56:00Z"/>
          <w:rFonts w:asciiTheme="minorHAnsi" w:hAnsiTheme="minorHAnsi"/>
          <w:noProof/>
          <w:lang w:val="en-CA" w:eastAsia="zh-TW"/>
        </w:rPr>
      </w:pPr>
      <w:del w:id="191" w:author="Michelle Pfister" w:date="2019-05-26T15:56:00Z">
        <w:r w:rsidRPr="006E0AB8" w:rsidDel="006E0AB8">
          <w:rPr>
            <w:rStyle w:val="Hyperlink"/>
            <w:noProof/>
            <w:lang w:val="en-CA"/>
            <w:rPrChange w:id="192" w:author="Michelle Pfister" w:date="2019-05-26T15:56:00Z">
              <w:rPr>
                <w:rStyle w:val="Hyperlink"/>
                <w:noProof/>
                <w:lang w:val="en-CA"/>
              </w:rPr>
            </w:rPrChange>
          </w:rPr>
          <w:delText>3.5.</w:delText>
        </w:r>
        <w:r w:rsidDel="006E0AB8">
          <w:rPr>
            <w:rFonts w:asciiTheme="minorHAnsi" w:hAnsiTheme="minorHAnsi"/>
            <w:noProof/>
            <w:lang w:val="en-CA" w:eastAsia="zh-TW"/>
          </w:rPr>
          <w:tab/>
        </w:r>
        <w:r w:rsidRPr="006E0AB8" w:rsidDel="006E0AB8">
          <w:rPr>
            <w:rStyle w:val="Hyperlink"/>
            <w:noProof/>
            <w:lang w:val="en-CA"/>
            <w:rPrChange w:id="193" w:author="Michelle Pfister" w:date="2019-05-26T15:56:00Z">
              <w:rPr>
                <w:rStyle w:val="Hyperlink"/>
                <w:noProof/>
                <w:lang w:val="en-CA"/>
              </w:rPr>
            </w:rPrChange>
          </w:rPr>
          <w:delText>Values Class</w:delText>
        </w:r>
        <w:r w:rsidDel="006E0AB8">
          <w:rPr>
            <w:noProof/>
            <w:webHidden/>
          </w:rPr>
          <w:tab/>
          <w:delText>6</w:delText>
        </w:r>
      </w:del>
    </w:p>
    <w:p w14:paraId="15901510" w14:textId="6AA52631" w:rsidR="00A27EA3" w:rsidDel="006E0AB8" w:rsidRDefault="00A27EA3">
      <w:pPr>
        <w:pStyle w:val="Verzeichnis3"/>
        <w:tabs>
          <w:tab w:val="left" w:pos="1320"/>
          <w:tab w:val="right" w:leader="dot" w:pos="9062"/>
        </w:tabs>
        <w:rPr>
          <w:del w:id="194" w:author="Michelle Pfister" w:date="2019-05-26T15:56:00Z"/>
          <w:rFonts w:asciiTheme="minorHAnsi" w:hAnsiTheme="minorHAnsi"/>
          <w:noProof/>
          <w:lang w:val="en-CA" w:eastAsia="zh-TW"/>
        </w:rPr>
      </w:pPr>
      <w:del w:id="195" w:author="Michelle Pfister" w:date="2019-05-26T15:56:00Z">
        <w:r w:rsidRPr="006E0AB8" w:rsidDel="006E0AB8">
          <w:rPr>
            <w:rStyle w:val="Hyperlink"/>
            <w:noProof/>
            <w:lang w:val="en-CA"/>
            <w:rPrChange w:id="196" w:author="Michelle Pfister" w:date="2019-05-26T15:56:00Z">
              <w:rPr>
                <w:rStyle w:val="Hyperlink"/>
                <w:noProof/>
                <w:lang w:val="en-CA"/>
              </w:rPr>
            </w:rPrChange>
          </w:rPr>
          <w:delText>3.5.1.</w:delText>
        </w:r>
        <w:r w:rsidDel="006E0AB8">
          <w:rPr>
            <w:rFonts w:asciiTheme="minorHAnsi" w:hAnsiTheme="minorHAnsi"/>
            <w:noProof/>
            <w:lang w:val="en-CA" w:eastAsia="zh-TW"/>
          </w:rPr>
          <w:tab/>
        </w:r>
        <w:r w:rsidRPr="006E0AB8" w:rsidDel="006E0AB8">
          <w:rPr>
            <w:rStyle w:val="Hyperlink"/>
            <w:noProof/>
            <w:lang w:val="en-CA"/>
            <w:rPrChange w:id="197" w:author="Michelle Pfister" w:date="2019-05-26T15:56:00Z">
              <w:rPr>
                <w:rStyle w:val="Hyperlink"/>
                <w:noProof/>
                <w:lang w:val="en-CA"/>
              </w:rPr>
            </w:rPrChange>
          </w:rPr>
          <w:delText>Instance Variables</w:delText>
        </w:r>
        <w:r w:rsidDel="006E0AB8">
          <w:rPr>
            <w:noProof/>
            <w:webHidden/>
          </w:rPr>
          <w:tab/>
          <w:delText>6</w:delText>
        </w:r>
      </w:del>
    </w:p>
    <w:p w14:paraId="5384C334" w14:textId="2DF2A443" w:rsidR="00A27EA3" w:rsidDel="006E0AB8" w:rsidRDefault="00A27EA3">
      <w:pPr>
        <w:pStyle w:val="Verzeichnis2"/>
        <w:tabs>
          <w:tab w:val="left" w:pos="880"/>
          <w:tab w:val="right" w:leader="dot" w:pos="9062"/>
        </w:tabs>
        <w:rPr>
          <w:del w:id="198" w:author="Michelle Pfister" w:date="2019-05-26T15:56:00Z"/>
          <w:rFonts w:asciiTheme="minorHAnsi" w:hAnsiTheme="minorHAnsi"/>
          <w:noProof/>
          <w:lang w:val="en-CA" w:eastAsia="zh-TW"/>
        </w:rPr>
      </w:pPr>
      <w:del w:id="199" w:author="Michelle Pfister" w:date="2019-05-26T15:56:00Z">
        <w:r w:rsidRPr="006E0AB8" w:rsidDel="006E0AB8">
          <w:rPr>
            <w:rStyle w:val="Hyperlink"/>
            <w:noProof/>
            <w:lang w:val="en-CA"/>
            <w:rPrChange w:id="200" w:author="Michelle Pfister" w:date="2019-05-26T15:56:00Z">
              <w:rPr>
                <w:rStyle w:val="Hyperlink"/>
                <w:noProof/>
                <w:lang w:val="en-CA"/>
              </w:rPr>
            </w:rPrChange>
          </w:rPr>
          <w:delText>3.6.</w:delText>
        </w:r>
        <w:r w:rsidDel="006E0AB8">
          <w:rPr>
            <w:rFonts w:asciiTheme="minorHAnsi" w:hAnsiTheme="minorHAnsi"/>
            <w:noProof/>
            <w:lang w:val="en-CA" w:eastAsia="zh-TW"/>
          </w:rPr>
          <w:tab/>
        </w:r>
        <w:r w:rsidRPr="006E0AB8" w:rsidDel="006E0AB8">
          <w:rPr>
            <w:rStyle w:val="Hyperlink"/>
            <w:noProof/>
            <w:lang w:val="en-CA"/>
            <w:rPrChange w:id="201" w:author="Michelle Pfister" w:date="2019-05-26T15:56:00Z">
              <w:rPr>
                <w:rStyle w:val="Hyperlink"/>
                <w:noProof/>
                <w:lang w:val="en-CA"/>
              </w:rPr>
            </w:rPrChange>
          </w:rPr>
          <w:delText>Economy Simulation Class</w:delText>
        </w:r>
        <w:r w:rsidDel="006E0AB8">
          <w:rPr>
            <w:noProof/>
            <w:webHidden/>
          </w:rPr>
          <w:tab/>
          <w:delText>7</w:delText>
        </w:r>
      </w:del>
    </w:p>
    <w:p w14:paraId="43DE52DD" w14:textId="1C088BE5" w:rsidR="00C67F2D" w:rsidRDefault="002C3657" w:rsidP="008F29FA">
      <w:pPr>
        <w:sectPr w:rsidR="00C67F2D" w:rsidSect="002C011C">
          <w:headerReference w:type="default" r:id="rId9"/>
          <w:pgSz w:w="11906" w:h="16838"/>
          <w:pgMar w:top="1417" w:right="1417" w:bottom="1134" w:left="1417" w:header="850" w:footer="708" w:gutter="0"/>
          <w:pgNumType w:fmt="upperRoman"/>
          <w:cols w:space="708"/>
          <w:docGrid w:linePitch="360"/>
        </w:sectPr>
      </w:pPr>
      <w:r>
        <w:rPr>
          <w:noProof/>
        </w:rPr>
        <w:fldChar w:fldCharType="end"/>
      </w:r>
      <w:bookmarkEnd w:id="2"/>
    </w:p>
    <w:p w14:paraId="3067F3EC" w14:textId="0F8D772E" w:rsidR="000A12B0" w:rsidRDefault="000A12B0">
      <w:pPr>
        <w:pStyle w:val="berschrift1mitNummerierung"/>
      </w:pPr>
      <w:bookmarkStart w:id="202" w:name="_Toc7846720"/>
      <w:bookmarkStart w:id="203" w:name="_Toc7846733"/>
      <w:bookmarkStart w:id="204" w:name="_Toc7846734"/>
      <w:bookmarkStart w:id="205" w:name="_Toc7846735"/>
      <w:bookmarkStart w:id="206" w:name="_Toc7846736"/>
      <w:bookmarkStart w:id="207" w:name="_Toc7846737"/>
      <w:bookmarkStart w:id="208" w:name="_Toc7846738"/>
      <w:bookmarkStart w:id="209" w:name="_Toc7846739"/>
      <w:bookmarkStart w:id="210" w:name="_Toc4980691"/>
      <w:bookmarkStart w:id="211" w:name="_Toc4992996"/>
      <w:bookmarkStart w:id="212" w:name="_Toc7846740"/>
      <w:bookmarkStart w:id="213" w:name="_Toc4980693"/>
      <w:bookmarkStart w:id="214" w:name="_Toc4992998"/>
      <w:bookmarkStart w:id="215" w:name="_Toc7846742"/>
      <w:bookmarkStart w:id="216" w:name="_Toc9778594"/>
      <w:bookmarkEnd w:id="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roofErr w:type="spellStart"/>
      <w:r>
        <w:lastRenderedPageBreak/>
        <w:t>Introduction</w:t>
      </w:r>
      <w:bookmarkEnd w:id="216"/>
      <w:proofErr w:type="spellEnd"/>
    </w:p>
    <w:p w14:paraId="5012ECA9" w14:textId="00B2D7E2" w:rsidR="00E1329C" w:rsidRPr="00E23EDB" w:rsidRDefault="000A12B0" w:rsidP="00E23EDB">
      <w:pPr>
        <w:rPr>
          <w:lang w:val="en-CA"/>
        </w:rPr>
      </w:pPr>
      <w:r w:rsidRPr="00E23EDB">
        <w:rPr>
          <w:lang w:val="en-CA"/>
        </w:rPr>
        <w:t xml:space="preserve">The approach we choose </w:t>
      </w:r>
      <w:r>
        <w:rPr>
          <w:lang w:val="en-CA"/>
        </w:rPr>
        <w:t xml:space="preserve">to implement the economy simulation was restructuring and dividing the problem of finding an equilibrium of the economy. We divided the problem in three subproblems, which luckily fit the number of members in our group and assigned one problem to each member. In our group work each member </w:t>
      </w:r>
      <w:r w:rsidR="00E1329C">
        <w:rPr>
          <w:lang w:val="en-CA"/>
        </w:rPr>
        <w:t xml:space="preserve">programmed the solution to one problem, as well as provided the documentation to it and we fit the code together in the end to create our economy simulation program. </w:t>
      </w:r>
    </w:p>
    <w:p w14:paraId="3D93AA85" w14:textId="4469F850" w:rsidR="0049488F" w:rsidRDefault="0049488F" w:rsidP="0049488F">
      <w:pPr>
        <w:pStyle w:val="berschrift1mitNummerierung"/>
      </w:pPr>
      <w:bookmarkStart w:id="217" w:name="_Toc9778595"/>
      <w:commentRangeStart w:id="218"/>
      <w:proofErr w:type="spellStart"/>
      <w:r>
        <w:t>Economic</w:t>
      </w:r>
      <w:proofErr w:type="spellEnd"/>
      <w:r>
        <w:t xml:space="preserve"> Model</w:t>
      </w:r>
      <w:bookmarkEnd w:id="217"/>
      <w:commentRangeEnd w:id="218"/>
      <w:r w:rsidR="0094603B">
        <w:rPr>
          <w:rStyle w:val="Kommentarzeichen"/>
          <w:rFonts w:eastAsiaTheme="minorEastAsia" w:cstheme="minorBidi"/>
          <w:b w:val="0"/>
        </w:rPr>
        <w:commentReference w:id="218"/>
      </w:r>
    </w:p>
    <w:p w14:paraId="3550D506" w14:textId="0664A5B3" w:rsidR="0049488F" w:rsidRPr="00E23EDB" w:rsidRDefault="0049488F" w:rsidP="00E23EDB">
      <w:pPr>
        <w:rPr>
          <w:lang w:val="en-CA"/>
        </w:rPr>
      </w:pPr>
      <w:r w:rsidRPr="00E23EDB">
        <w:rPr>
          <w:lang w:val="en-CA"/>
        </w:rPr>
        <w:t>The economy simulation uses t</w:t>
      </w:r>
      <w:r>
        <w:rPr>
          <w:lang w:val="en-CA"/>
        </w:rPr>
        <w:t xml:space="preserve">he basic general equilibrium model as base to later introduce a public finance question to the simulation. </w:t>
      </w:r>
      <w:r w:rsidR="000A12B0">
        <w:rPr>
          <w:lang w:val="en-CA"/>
        </w:rPr>
        <w:t xml:space="preserve">The problem of finding the equilibrium in this economy simulation can be restructured by solving three mostly independent problems: the consumer problem, the producer problem and the excess demand problem. </w:t>
      </w:r>
    </w:p>
    <w:p w14:paraId="65019192" w14:textId="4916BED0" w:rsidR="0049488F" w:rsidRDefault="0049488F" w:rsidP="0049488F">
      <w:pPr>
        <w:pStyle w:val="berschriftenmitNummerierungEbene2"/>
      </w:pPr>
      <w:bookmarkStart w:id="219" w:name="_Toc9778596"/>
      <w:r>
        <w:t>Consumer Problem</w:t>
      </w:r>
      <w:bookmarkEnd w:id="219"/>
    </w:p>
    <w:p w14:paraId="08A30F9A" w14:textId="4F8624C1" w:rsidR="00554046" w:rsidRDefault="00554046" w:rsidP="00554046">
      <w:pPr>
        <w:rPr>
          <w:lang w:val="en-CA"/>
        </w:rPr>
      </w:pPr>
      <w:r>
        <w:rPr>
          <w:lang w:val="en-CA"/>
        </w:rPr>
        <w:t xml:space="preserve">In order to solve the consumer </w:t>
      </w:r>
      <w:proofErr w:type="gramStart"/>
      <w:r>
        <w:rPr>
          <w:lang w:val="en-CA"/>
        </w:rPr>
        <w:t>problem</w:t>
      </w:r>
      <w:proofErr w:type="gramEnd"/>
      <w:r>
        <w:rPr>
          <w:lang w:val="en-CA"/>
        </w:rPr>
        <w:t xml:space="preserve"> the allocation of goods and factors, which maximizes a consumers utility, must be found. In this problem we assume that the prices for goods and factors are given. The utility a consumer has is described in his utility function, therefore the utility function is the objective that </w:t>
      </w:r>
      <w:proofErr w:type="gramStart"/>
      <w:r>
        <w:rPr>
          <w:lang w:val="en-CA"/>
        </w:rPr>
        <w:t>has to</w:t>
      </w:r>
      <w:proofErr w:type="gramEnd"/>
      <w:r>
        <w:rPr>
          <w:lang w:val="en-CA"/>
        </w:rPr>
        <w:t xml:space="preserve"> be maximized in the consumer problem. Moreover, there is one constraint in the consumer problem: the budget the consumer </w:t>
      </w:r>
      <w:proofErr w:type="gramStart"/>
      <w:r>
        <w:rPr>
          <w:lang w:val="en-CA"/>
        </w:rPr>
        <w:t>is able to</w:t>
      </w:r>
      <w:proofErr w:type="gramEnd"/>
      <w:r>
        <w:rPr>
          <w:lang w:val="en-CA"/>
        </w:rPr>
        <w:t xml:space="preserve"> spend on goods. This budget is the addition of the share of profit a consumer receives and the payment for providing factors a consumer receives. All these information result in the following maximization problem which characterizes the consumer problem:</w:t>
      </w:r>
    </w:p>
    <w:p w14:paraId="683CF30D" w14:textId="1D95DD57" w:rsidR="00554046" w:rsidRPr="00E23EDB" w:rsidRDefault="00A27EA3" w:rsidP="00554046">
      <w:pPr>
        <w:jc w:val="center"/>
        <w:rPr>
          <w:lang w:val="en-CA"/>
        </w:rPr>
      </w:pPr>
      <m:oMathPara>
        <m:oMathParaPr>
          <m:jc m:val="center"/>
        </m:oMathParaPr>
        <m:oMath>
          <m:limLow>
            <m:limLowPr>
              <m:ctrlPr>
                <w:rPr>
                  <w:rFonts w:ascii="Cambria Math" w:hAnsi="Cambria Math"/>
                  <w:i/>
                  <w:lang w:val="en-CA"/>
                </w:rPr>
              </m:ctrlPr>
            </m:limLowPr>
            <m:e>
              <m:r>
                <m:rPr>
                  <m:sty m:val="p"/>
                </m:rPr>
                <w:rPr>
                  <w:rFonts w:ascii="Cambria Math" w:hAnsi="Cambria Math"/>
                  <w:lang w:val="en-CA"/>
                </w:rPr>
                <m:t>max</m:t>
              </m:r>
            </m:e>
            <m:lim>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g</m:t>
                  </m:r>
                </m:sub>
              </m:sSub>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f</m:t>
                  </m:r>
                </m:sub>
              </m:sSub>
            </m:lim>
          </m:limLow>
          <m:r>
            <w:rPr>
              <w:rFonts w:ascii="Cambria Math" w:hAnsi="Cambria Math"/>
              <w:lang w:val="en-CA"/>
            </w:rPr>
            <m:t xml:space="preserve">    u</m:t>
          </m:r>
          <m:d>
            <m:dPr>
              <m:ctrlPr>
                <w:rPr>
                  <w:rFonts w:ascii="Cambria Math" w:hAnsi="Cambria Math"/>
                  <w:i/>
                  <w:lang w:val="en-CA"/>
                </w:rPr>
              </m:ctrlPr>
            </m:dPr>
            <m:e>
              <m:acc>
                <m:accPr>
                  <m:chr m:val="⃗"/>
                  <m:ctrlPr>
                    <w:rPr>
                      <w:rFonts w:ascii="Cambria Math" w:hAnsi="Cambria Math"/>
                      <w:i/>
                      <w:lang w:val="en-CA"/>
                    </w:rPr>
                  </m:ctrlPr>
                </m:acc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g</m:t>
                      </m:r>
                    </m:sub>
                  </m:sSub>
                </m:e>
              </m:acc>
              <m:r>
                <w:rPr>
                  <w:rFonts w:ascii="Cambria Math" w:hAnsi="Cambria Math"/>
                  <w:lang w:val="en-CA"/>
                </w:rPr>
                <m:t>,</m:t>
              </m:r>
              <m:acc>
                <m:accPr>
                  <m:chr m:val="⃗"/>
                  <m:ctrlPr>
                    <w:rPr>
                      <w:rFonts w:ascii="Cambria Math" w:hAnsi="Cambria Math"/>
                      <w:i/>
                      <w:lang w:val="en-CA"/>
                    </w:rPr>
                  </m:ctrlPr>
                </m:accPr>
                <m:e>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f</m:t>
                      </m:r>
                    </m:sub>
                  </m:sSub>
                </m:e>
              </m:acc>
            </m:e>
          </m:d>
        </m:oMath>
      </m:oMathPara>
    </w:p>
    <w:p w14:paraId="660630C1" w14:textId="70A2FC55" w:rsidR="00554046" w:rsidRPr="00DD1783" w:rsidRDefault="00554046" w:rsidP="00554046">
      <w:pPr>
        <w:jc w:val="center"/>
        <w:rPr>
          <w:lang w:val="en-CA"/>
        </w:rPr>
      </w:pPr>
      <m:oMathPara>
        <m:oMathParaPr>
          <m:jc m:val="center"/>
        </m:oMathParaPr>
        <m:oMath>
          <m:r>
            <w:rPr>
              <w:rFonts w:ascii="Cambria Math" w:hAnsi="Cambria Math"/>
              <w:lang w:val="en-CA"/>
            </w:rPr>
            <m:t xml:space="preserve">s.t.     </m:t>
          </m:r>
          <m:acc>
            <m:accPr>
              <m:chr m:val="⃗"/>
              <m:ctrlPr>
                <w:rPr>
                  <w:rFonts w:ascii="Cambria Math" w:hAnsi="Cambria Math"/>
                  <w:i/>
                  <w:lang w:val="en-CA"/>
                </w:rPr>
              </m:ctrlPr>
            </m:accPr>
            <m:e>
              <m:r>
                <w:rPr>
                  <w:rFonts w:ascii="Cambria Math" w:hAnsi="Cambria Math"/>
                  <w:lang w:val="en-CA"/>
                </w:rPr>
                <m:t xml:space="preserve"> r</m:t>
              </m:r>
            </m:e>
          </m:acc>
          <m:r>
            <w:rPr>
              <w:rFonts w:ascii="Cambria Math" w:hAnsi="Cambria Math"/>
              <w:lang w:val="en-CA"/>
            </w:rPr>
            <m:t>∙</m:t>
          </m:r>
          <m:acc>
            <m:accPr>
              <m:chr m:val="⃗"/>
              <m:ctrlPr>
                <w:rPr>
                  <w:rFonts w:ascii="Cambria Math" w:hAnsi="Cambria Math"/>
                  <w:i/>
                  <w:lang w:val="en-CA"/>
                </w:rPr>
              </m:ctrlPr>
            </m:accPr>
            <m:e>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f</m:t>
                  </m:r>
                </m:sub>
              </m:sSub>
            </m:e>
          </m:acc>
          <m:r>
            <w:rPr>
              <w:rFonts w:ascii="Cambria Math" w:hAnsi="Cambria Math"/>
              <w:lang w:val="en-CA"/>
            </w:rPr>
            <m:t>+π=</m:t>
          </m:r>
          <m:acc>
            <m:accPr>
              <m:chr m:val="⃗"/>
              <m:ctrlPr>
                <w:rPr>
                  <w:rFonts w:ascii="Cambria Math" w:hAnsi="Cambria Math"/>
                  <w:i/>
                  <w:lang w:val="en-CA"/>
                </w:rPr>
              </m:ctrlPr>
            </m:accPr>
            <m:e>
              <m:r>
                <w:rPr>
                  <w:rFonts w:ascii="Cambria Math" w:hAnsi="Cambria Math"/>
                  <w:lang w:val="en-CA"/>
                </w:rPr>
                <m:t>p</m:t>
              </m:r>
            </m:e>
          </m:acc>
          <m:r>
            <w:rPr>
              <w:rFonts w:ascii="Cambria Math" w:hAnsi="Cambria Math"/>
              <w:lang w:val="en-CA"/>
            </w:rPr>
            <m:t>∙</m:t>
          </m:r>
          <m:acc>
            <m:accPr>
              <m:chr m:val="⃗"/>
              <m:ctrlPr>
                <w:rPr>
                  <w:rFonts w:ascii="Cambria Math" w:hAnsi="Cambria Math"/>
                  <w:i/>
                  <w:lang w:val="en-CA"/>
                </w:rPr>
              </m:ctrlPr>
            </m:acc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g</m:t>
                  </m:r>
                </m:sub>
              </m:sSub>
            </m:e>
          </m:acc>
        </m:oMath>
      </m:oMathPara>
    </w:p>
    <w:p w14:paraId="3045C36E" w14:textId="77777777" w:rsidR="00DD1783" w:rsidRPr="00554046" w:rsidRDefault="00DD1783" w:rsidP="00E23EDB">
      <w:pPr>
        <w:rPr>
          <w:lang w:val="en-CA"/>
        </w:rPr>
      </w:pPr>
    </w:p>
    <w:p w14:paraId="36750653" w14:textId="391F5A50" w:rsidR="00554046" w:rsidRPr="00E23EDB" w:rsidRDefault="00A27EA3" w:rsidP="00554046">
      <w:pPr>
        <w:jc w:val="center"/>
        <w:rPr>
          <w:lang w:val="en-CA"/>
        </w:rPr>
      </w:pPr>
      <m:oMathPara>
        <m:oMathParaPr>
          <m:jc m:val="left"/>
        </m:oMathParaPr>
        <m:oMath>
          <m:acc>
            <m:accPr>
              <m:chr m:val="⃗"/>
              <m:ctrlPr>
                <w:rPr>
                  <w:rFonts w:ascii="Cambria Math" w:hAnsi="Cambria Math"/>
                  <w:i/>
                  <w:lang w:val="en-CA"/>
                </w:rPr>
              </m:ctrlPr>
            </m:acc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g</m:t>
                  </m:r>
                </m:sub>
              </m:sSub>
            </m:e>
          </m:acc>
          <m:r>
            <w:rPr>
              <w:rFonts w:ascii="Cambria Math" w:hAnsi="Cambria Math"/>
              <w:lang w:val="en-CA"/>
            </w:rPr>
            <m:t xml:space="preserve"> :vector of consumption of all goods</m:t>
          </m:r>
        </m:oMath>
      </m:oMathPara>
    </w:p>
    <w:p w14:paraId="02D87B7E" w14:textId="311BE07A" w:rsidR="00DD1783" w:rsidRPr="00DD1783" w:rsidRDefault="00A27EA3" w:rsidP="00554046">
      <w:pPr>
        <w:jc w:val="center"/>
        <w:rPr>
          <w:lang w:val="en-CA"/>
        </w:rPr>
      </w:pPr>
      <m:oMathPara>
        <m:oMathParaPr>
          <m:jc m:val="left"/>
        </m:oMathParaPr>
        <m:oMath>
          <m:acc>
            <m:accPr>
              <m:chr m:val="⃗"/>
              <m:ctrlPr>
                <w:rPr>
                  <w:rFonts w:ascii="Cambria Math" w:hAnsi="Cambria Math"/>
                  <w:i/>
                  <w:lang w:val="en-CA"/>
                </w:rPr>
              </m:ctrlPr>
            </m:accPr>
            <m:e>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f</m:t>
                  </m:r>
                </m:sub>
              </m:sSub>
            </m:e>
          </m:acc>
          <m:r>
            <w:rPr>
              <w:rFonts w:ascii="Cambria Math" w:hAnsi="Cambria Math"/>
              <w:lang w:val="en-CA"/>
            </w:rPr>
            <m:t xml:space="preserve"> :vector of factor supply of all factors</m:t>
          </m:r>
        </m:oMath>
      </m:oMathPara>
    </w:p>
    <w:p w14:paraId="157F7A38" w14:textId="0BE473B9" w:rsidR="00DD1783" w:rsidRPr="00E23EDB" w:rsidRDefault="00DD1783" w:rsidP="00554046">
      <w:pPr>
        <w:jc w:val="center"/>
        <w:rPr>
          <w:lang w:val="en-CA"/>
        </w:rPr>
      </w:pPr>
      <m:oMathPara>
        <m:oMathParaPr>
          <m:jc m:val="left"/>
        </m:oMathParaPr>
        <m:oMath>
          <m:r>
            <w:rPr>
              <w:rFonts w:ascii="Cambria Math" w:hAnsi="Cambria Math"/>
              <w:lang w:val="en-CA"/>
            </w:rPr>
            <m:t>u</m:t>
          </m:r>
          <m:d>
            <m:dPr>
              <m:ctrlPr>
                <w:rPr>
                  <w:rFonts w:ascii="Cambria Math" w:hAnsi="Cambria Math"/>
                  <w:i/>
                  <w:lang w:val="en-CA"/>
                </w:rPr>
              </m:ctrlPr>
            </m:dPr>
            <m:e>
              <m:acc>
                <m:accPr>
                  <m:chr m:val="⃗"/>
                  <m:ctrlPr>
                    <w:rPr>
                      <w:rFonts w:ascii="Cambria Math" w:hAnsi="Cambria Math"/>
                      <w:i/>
                      <w:lang w:val="en-CA"/>
                    </w:rPr>
                  </m:ctrlPr>
                </m:acc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g</m:t>
                      </m:r>
                    </m:sub>
                  </m:sSub>
                </m:e>
              </m:acc>
              <m:r>
                <w:rPr>
                  <w:rFonts w:ascii="Cambria Math" w:hAnsi="Cambria Math"/>
                  <w:lang w:val="en-CA"/>
                </w:rPr>
                <m:t>,</m:t>
              </m:r>
              <m:acc>
                <m:accPr>
                  <m:chr m:val="⃗"/>
                  <m:ctrlPr>
                    <w:rPr>
                      <w:rFonts w:ascii="Cambria Math" w:hAnsi="Cambria Math"/>
                      <w:i/>
                      <w:lang w:val="en-CA"/>
                    </w:rPr>
                  </m:ctrlPr>
                </m:accPr>
                <m:e>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f</m:t>
                      </m:r>
                    </m:sub>
                  </m:sSub>
                </m:e>
              </m:acc>
            </m:e>
          </m:d>
          <m:r>
            <w:rPr>
              <w:rFonts w:ascii="Cambria Math" w:hAnsi="Cambria Math"/>
              <w:lang w:val="en-CA"/>
            </w:rPr>
            <m:t xml:space="preserve"> :utility function in dependency of the factor and good allocation</m:t>
          </m:r>
        </m:oMath>
      </m:oMathPara>
    </w:p>
    <w:p w14:paraId="56383E19" w14:textId="1F5935D6" w:rsidR="00DD1783" w:rsidRPr="00E23EDB" w:rsidRDefault="00DD1783" w:rsidP="00554046">
      <w:pPr>
        <w:jc w:val="center"/>
        <w:rPr>
          <w:lang w:val="en-CA"/>
        </w:rPr>
      </w:pPr>
      <m:oMathPara>
        <m:oMathParaPr>
          <m:jc m:val="left"/>
        </m:oMathParaPr>
        <m:oMath>
          <m:r>
            <w:rPr>
              <w:rFonts w:ascii="Cambria Math" w:hAnsi="Cambria Math"/>
              <w:lang w:val="en-CA"/>
            </w:rPr>
            <m:t>π :share of profit for this particular consumer</m:t>
          </m:r>
        </m:oMath>
      </m:oMathPara>
    </w:p>
    <w:p w14:paraId="3C731C3F" w14:textId="77CEC828" w:rsidR="00DD1783" w:rsidRPr="00E23EDB" w:rsidRDefault="00A27EA3" w:rsidP="00554046">
      <w:pPr>
        <w:jc w:val="center"/>
        <w:rPr>
          <w:lang w:val="en-CA"/>
        </w:rPr>
      </w:pPr>
      <m:oMathPara>
        <m:oMathParaPr>
          <m:jc m:val="left"/>
        </m:oMathParaPr>
        <m:oMath>
          <m:acc>
            <m:accPr>
              <m:chr m:val="⃗"/>
              <m:ctrlPr>
                <w:rPr>
                  <w:rFonts w:ascii="Cambria Math" w:hAnsi="Cambria Math"/>
                  <w:i/>
                  <w:lang w:val="en-CA"/>
                </w:rPr>
              </m:ctrlPr>
            </m:accPr>
            <m:e>
              <m:r>
                <w:rPr>
                  <w:rFonts w:ascii="Cambria Math" w:hAnsi="Cambria Math"/>
                  <w:lang w:val="en-CA"/>
                </w:rPr>
                <m:t>p</m:t>
              </m:r>
            </m:e>
          </m:acc>
          <m:r>
            <w:rPr>
              <w:rFonts w:ascii="Cambria Math" w:hAnsi="Cambria Math"/>
              <w:lang w:val="en-CA"/>
            </w:rPr>
            <m:t xml:space="preserve"> :price vector of all goods</m:t>
          </m:r>
        </m:oMath>
      </m:oMathPara>
    </w:p>
    <w:p w14:paraId="52E19AD2" w14:textId="7D52B902" w:rsidR="00DD1783" w:rsidRPr="00504D69" w:rsidRDefault="00A27EA3" w:rsidP="00E23EDB">
      <w:pPr>
        <w:jc w:val="center"/>
        <w:rPr>
          <w:lang w:val="en-CA"/>
        </w:rPr>
      </w:pPr>
      <m:oMathPara>
        <m:oMathParaPr>
          <m:jc m:val="left"/>
        </m:oMathParaPr>
        <m:oMath>
          <m:acc>
            <m:accPr>
              <m:chr m:val="⃗"/>
              <m:ctrlPr>
                <w:rPr>
                  <w:rFonts w:ascii="Cambria Math" w:hAnsi="Cambria Math"/>
                  <w:i/>
                  <w:lang w:val="en-CA"/>
                </w:rPr>
              </m:ctrlPr>
            </m:accPr>
            <m:e>
              <m:r>
                <w:rPr>
                  <w:rFonts w:ascii="Cambria Math" w:hAnsi="Cambria Math"/>
                  <w:lang w:val="en-CA"/>
                </w:rPr>
                <m:t xml:space="preserve"> r</m:t>
              </m:r>
            </m:e>
          </m:acc>
          <m:r>
            <w:rPr>
              <w:rFonts w:ascii="Cambria Math" w:hAnsi="Cambria Math"/>
              <w:lang w:val="en-CA"/>
            </w:rPr>
            <m:t xml:space="preserve"> :price vector of all factors</m:t>
          </m:r>
        </m:oMath>
      </m:oMathPara>
    </w:p>
    <w:p w14:paraId="7C3414A6" w14:textId="77777777" w:rsidR="009D67DF" w:rsidRDefault="009D67DF">
      <w:pPr>
        <w:spacing w:after="120" w:line="240" w:lineRule="auto"/>
        <w:contextualSpacing w:val="0"/>
        <w:jc w:val="left"/>
        <w:rPr>
          <w:rFonts w:eastAsiaTheme="majorEastAsia" w:cs="Times New Roman"/>
          <w:b/>
          <w:sz w:val="32"/>
          <w:szCs w:val="34"/>
          <w:lang w:val="en-CA"/>
        </w:rPr>
      </w:pPr>
      <w:r>
        <w:rPr>
          <w:lang w:val="en-CA"/>
        </w:rPr>
        <w:br w:type="page"/>
      </w:r>
    </w:p>
    <w:p w14:paraId="61FB6A18" w14:textId="370CAC20" w:rsidR="00504D69" w:rsidRPr="00504D69" w:rsidRDefault="00504D69" w:rsidP="00504D69">
      <w:pPr>
        <w:pStyle w:val="berschriftenmitNummerierungEbene2"/>
        <w:rPr>
          <w:lang w:val="en-CA"/>
        </w:rPr>
      </w:pPr>
      <w:bookmarkStart w:id="220" w:name="_Toc9778597"/>
      <w:r>
        <w:rPr>
          <w:lang w:val="en-CA"/>
        </w:rPr>
        <w:lastRenderedPageBreak/>
        <w:t>Producer Problem</w:t>
      </w:r>
      <w:bookmarkEnd w:id="220"/>
    </w:p>
    <w:p w14:paraId="7F9DFA5E" w14:textId="36E1F356" w:rsidR="009D67DF" w:rsidRPr="009D67DF" w:rsidRDefault="009D67DF" w:rsidP="009D67DF">
      <w:pPr>
        <w:rPr>
          <w:lang w:val="en-US"/>
        </w:rPr>
      </w:pPr>
      <w:r w:rsidRPr="009D67DF">
        <w:rPr>
          <w:lang w:val="en-US"/>
        </w:rPr>
        <w:t xml:space="preserve">To solve the producer </w:t>
      </w:r>
      <w:r w:rsidR="00187A36" w:rsidRPr="009D67DF">
        <w:rPr>
          <w:lang w:val="en-US"/>
        </w:rPr>
        <w:t>problem</w:t>
      </w:r>
      <w:del w:id="221" w:author="Michelle Pfister" w:date="2019-05-26T15:41:00Z">
        <w:r w:rsidR="00187A36" w:rsidRPr="009D67DF" w:rsidDel="00590E80">
          <w:rPr>
            <w:lang w:val="en-US"/>
          </w:rPr>
          <w:delText>,</w:delText>
        </w:r>
      </w:del>
      <w:r w:rsidRPr="009D67DF">
        <w:rPr>
          <w:lang w:val="en-US"/>
        </w:rPr>
        <w:t xml:space="preserve"> we </w:t>
      </w:r>
      <w:proofErr w:type="gramStart"/>
      <w:r w:rsidRPr="009D67DF">
        <w:rPr>
          <w:lang w:val="en-US"/>
        </w:rPr>
        <w:t>have to</w:t>
      </w:r>
      <w:proofErr w:type="gramEnd"/>
      <w:r w:rsidRPr="009D67DF">
        <w:rPr>
          <w:lang w:val="en-US"/>
        </w:rPr>
        <w:t xml:space="preserve"> </w:t>
      </w:r>
      <w:r w:rsidR="00187A36" w:rsidRPr="009D67DF">
        <w:rPr>
          <w:lang w:val="en-US"/>
        </w:rPr>
        <w:t>find</w:t>
      </w:r>
      <w:r w:rsidRPr="009D67DF">
        <w:rPr>
          <w:lang w:val="en-US"/>
        </w:rPr>
        <w:t xml:space="preserve"> the allocation of good and factors, which maximizes the producer profit.</w:t>
      </w:r>
    </w:p>
    <w:p w14:paraId="6A9ADD69" w14:textId="2D0F8BD9" w:rsidR="009D67DF" w:rsidRPr="009D67DF" w:rsidRDefault="009D67DF" w:rsidP="009D67DF">
      <w:pPr>
        <w:rPr>
          <w:lang w:val="en-US"/>
        </w:rPr>
      </w:pPr>
      <w:commentRangeStart w:id="222"/>
      <w:r w:rsidRPr="009D67DF">
        <w:rPr>
          <w:lang w:val="en-US"/>
        </w:rPr>
        <w:t>With the production function, we obtain the number of goods that can be produced as a maximum with a certain amount of resources and with the minim</w:t>
      </w:r>
      <w:ins w:id="223" w:author="Michelle Pfister" w:date="2019-05-26T15:41:00Z">
        <w:r w:rsidR="00590E80">
          <w:rPr>
            <w:lang w:val="en-US"/>
          </w:rPr>
          <w:t>um</w:t>
        </w:r>
      </w:ins>
      <w:r w:rsidRPr="009D67DF">
        <w:rPr>
          <w:lang w:val="en-US"/>
        </w:rPr>
        <w:t xml:space="preserve"> cost.</w:t>
      </w:r>
      <w:commentRangeEnd w:id="222"/>
      <w:r w:rsidR="00590E80">
        <w:rPr>
          <w:rStyle w:val="Kommentarzeichen"/>
        </w:rPr>
        <w:commentReference w:id="222"/>
      </w:r>
    </w:p>
    <w:p w14:paraId="522CE953" w14:textId="5F1FC195" w:rsidR="009D67DF" w:rsidRPr="009D67DF" w:rsidRDefault="009D67DF" w:rsidP="009D67DF">
      <w:pPr>
        <w:rPr>
          <w:lang w:val="en-US"/>
        </w:rPr>
      </w:pPr>
      <w:commentRangeStart w:id="224"/>
      <w:r w:rsidRPr="009D67DF">
        <w:rPr>
          <w:lang w:val="en-US"/>
        </w:rPr>
        <w:t xml:space="preserve">Y = </w:t>
      </w:r>
      <w:r w:rsidR="00187A36" w:rsidRPr="009D67DF">
        <w:rPr>
          <w:lang w:val="en-US"/>
        </w:rPr>
        <w:t>f (L, K</w:t>
      </w:r>
      <w:r w:rsidRPr="009D67DF">
        <w:rPr>
          <w:lang w:val="en-US"/>
        </w:rPr>
        <w:t>)</w:t>
      </w:r>
      <w:commentRangeEnd w:id="224"/>
      <w:r w:rsidR="00590E80">
        <w:rPr>
          <w:rStyle w:val="Kommentarzeichen"/>
        </w:rPr>
        <w:commentReference w:id="224"/>
      </w:r>
    </w:p>
    <w:p w14:paraId="1FFFE960" w14:textId="77777777" w:rsidR="009D67DF" w:rsidRPr="009D67DF" w:rsidRDefault="009D67DF" w:rsidP="009D67DF">
      <w:pPr>
        <w:numPr>
          <w:ilvl w:val="0"/>
          <w:numId w:val="14"/>
        </w:numPr>
        <w:rPr>
          <w:lang w:val="en-US"/>
        </w:rPr>
      </w:pPr>
      <w:commentRangeStart w:id="225"/>
      <w:r w:rsidRPr="009D67DF">
        <w:rPr>
          <w:lang w:val="en-US"/>
        </w:rPr>
        <w:t>Production Technologies</w:t>
      </w:r>
    </w:p>
    <w:p w14:paraId="37A8C1A5" w14:textId="77777777" w:rsidR="009D67DF" w:rsidRPr="009D67DF" w:rsidRDefault="009D67DF" w:rsidP="009D67DF">
      <w:pPr>
        <w:numPr>
          <w:ilvl w:val="1"/>
          <w:numId w:val="14"/>
        </w:numPr>
        <w:rPr>
          <w:lang w:val="en-US"/>
        </w:rPr>
      </w:pPr>
      <w:r w:rsidRPr="009D67DF">
        <w:rPr>
          <w:lang w:val="en-US"/>
        </w:rPr>
        <w:t xml:space="preserve">Factor f used in the production of good g: </w:t>
      </w:r>
      <w:proofErr w:type="spellStart"/>
      <w:r w:rsidRPr="009D67DF">
        <w:rPr>
          <w:lang w:val="en-US"/>
        </w:rPr>
        <w:t>rgf</w:t>
      </w:r>
      <w:proofErr w:type="spellEnd"/>
      <w:r w:rsidRPr="009D67DF">
        <w:rPr>
          <w:lang w:val="en-US"/>
        </w:rPr>
        <w:t xml:space="preserve"> </w:t>
      </w:r>
    </w:p>
    <w:p w14:paraId="6019B281" w14:textId="77777777" w:rsidR="009D67DF" w:rsidRPr="009D67DF" w:rsidRDefault="009D67DF" w:rsidP="009D67DF">
      <w:pPr>
        <w:numPr>
          <w:ilvl w:val="1"/>
          <w:numId w:val="14"/>
        </w:numPr>
        <w:rPr>
          <w:lang w:val="en-US"/>
        </w:rPr>
      </w:pPr>
      <w:r w:rsidRPr="009D67DF">
        <w:rPr>
          <w:lang w:val="en-US"/>
        </w:rPr>
        <w:t xml:space="preserve">Aggregate amount of good g produced: </w:t>
      </w:r>
      <w:proofErr w:type="spellStart"/>
      <w:r w:rsidRPr="009D67DF">
        <w:rPr>
          <w:lang w:val="en-US"/>
        </w:rPr>
        <w:t>Xg</w:t>
      </w:r>
      <w:proofErr w:type="spellEnd"/>
      <w:r w:rsidRPr="009D67DF">
        <w:rPr>
          <w:lang w:val="en-US"/>
        </w:rPr>
        <w:t xml:space="preserve"> • Production Function for good g: </w:t>
      </w:r>
    </w:p>
    <w:p w14:paraId="770F8563" w14:textId="31570D2D" w:rsidR="009D67DF" w:rsidRPr="00187A36" w:rsidRDefault="009D67DF" w:rsidP="009D67DF">
      <w:pPr>
        <w:numPr>
          <w:ilvl w:val="1"/>
          <w:numId w:val="14"/>
        </w:numPr>
        <w:rPr>
          <w:lang w:val="en-US"/>
        </w:rPr>
      </w:pPr>
      <w:r w:rsidRPr="009D67DF">
        <w:rPr>
          <w:lang w:val="en-US"/>
        </w:rPr>
        <w:t xml:space="preserve"> </w:t>
      </w:r>
      <w:proofErr w:type="spellStart"/>
      <w:r w:rsidRPr="009D67DF">
        <w:rPr>
          <w:lang w:val="en-US"/>
        </w:rPr>
        <w:t>Xg</w:t>
      </w:r>
      <w:proofErr w:type="spellEnd"/>
      <w:r w:rsidRPr="009D67DF">
        <w:rPr>
          <w:lang w:val="en-US"/>
        </w:rPr>
        <w:t xml:space="preserve"> =</w:t>
      </w:r>
      <w:r w:rsidRPr="009D67DF">
        <w:rPr>
          <w:lang w:val="es-ES"/>
        </w:rPr>
        <w:t>φ</w:t>
      </w:r>
      <w:proofErr w:type="gramStart"/>
      <w:r w:rsidRPr="009D67DF">
        <w:rPr>
          <w:lang w:val="en-US"/>
        </w:rPr>
        <w:t>g(</w:t>
      </w:r>
      <w:proofErr w:type="gramEnd"/>
      <w:r w:rsidRPr="009D67DF">
        <w:rPr>
          <w:lang w:val="en-US"/>
        </w:rPr>
        <w:t>rg</w:t>
      </w:r>
      <w:r w:rsidR="00187A36" w:rsidRPr="009D67DF">
        <w:rPr>
          <w:lang w:val="en-US"/>
        </w:rPr>
        <w:t>1,</w:t>
      </w:r>
      <w:r w:rsidR="00187A36">
        <w:rPr>
          <w:lang w:val="en-US"/>
        </w:rPr>
        <w:t xml:space="preserve"> … </w:t>
      </w:r>
      <w:r w:rsidRPr="009D67DF">
        <w:rPr>
          <w:lang w:val="en-US"/>
        </w:rPr>
        <w:t>,</w:t>
      </w:r>
      <w:r w:rsidR="00187A36">
        <w:rPr>
          <w:lang w:val="en-US"/>
        </w:rPr>
        <w:t xml:space="preserve"> </w:t>
      </w:r>
      <w:proofErr w:type="spellStart"/>
      <w:r w:rsidRPr="009D67DF">
        <w:rPr>
          <w:lang w:val="en-US"/>
        </w:rPr>
        <w:t>rgF</w:t>
      </w:r>
      <w:proofErr w:type="spellEnd"/>
      <w:r w:rsidRPr="009D67DF">
        <w:rPr>
          <w:lang w:val="en-US"/>
        </w:rPr>
        <w:t>)</w:t>
      </w:r>
      <w:proofErr w:type="spellStart"/>
      <w:r w:rsidRPr="009D67DF">
        <w:rPr>
          <w:lang w:val="en-US"/>
        </w:rPr>
        <w:t>orXg</w:t>
      </w:r>
      <w:proofErr w:type="spellEnd"/>
      <w:r w:rsidRPr="009D67DF">
        <w:rPr>
          <w:lang w:val="en-US"/>
        </w:rPr>
        <w:t xml:space="preserve"> =</w:t>
      </w:r>
      <w:r w:rsidRPr="009D67DF">
        <w:rPr>
          <w:lang w:val="es-ES"/>
        </w:rPr>
        <w:t>φ</w:t>
      </w:r>
      <w:r w:rsidRPr="009D67DF">
        <w:rPr>
          <w:lang w:val="en-US"/>
        </w:rPr>
        <w:t>g(</w:t>
      </w:r>
      <w:proofErr w:type="spellStart"/>
      <w:r w:rsidRPr="009D67DF">
        <w:rPr>
          <w:lang w:val="en-US"/>
        </w:rPr>
        <w:t>rgf</w:t>
      </w:r>
      <w:proofErr w:type="spellEnd"/>
      <w:r w:rsidRPr="009D67DF">
        <w:rPr>
          <w:lang w:val="en-US"/>
        </w:rPr>
        <w:t xml:space="preserve">) </w:t>
      </w:r>
    </w:p>
    <w:p w14:paraId="297D242C" w14:textId="77777777" w:rsidR="009D67DF" w:rsidRPr="009D67DF" w:rsidRDefault="009D67DF" w:rsidP="009D67DF">
      <w:pPr>
        <w:numPr>
          <w:ilvl w:val="1"/>
          <w:numId w:val="14"/>
        </w:numPr>
        <w:rPr>
          <w:lang w:val="en-US"/>
        </w:rPr>
      </w:pPr>
      <w:r w:rsidRPr="009D67DF">
        <w:rPr>
          <w:lang w:val="en-US"/>
        </w:rPr>
        <w:t xml:space="preserve">Production </w:t>
      </w:r>
      <w:proofErr w:type="spellStart"/>
      <w:r w:rsidRPr="009D67DF">
        <w:rPr>
          <w:lang w:val="en-US"/>
        </w:rPr>
        <w:t>Fuction</w:t>
      </w:r>
      <w:proofErr w:type="spellEnd"/>
      <w:r w:rsidRPr="009D67DF">
        <w:rPr>
          <w:lang w:val="en-US"/>
        </w:rPr>
        <w:t xml:space="preserve"> for good g:</w:t>
      </w:r>
      <w:commentRangeEnd w:id="225"/>
      <w:r w:rsidR="00A27EA3">
        <w:rPr>
          <w:rStyle w:val="Kommentarzeichen"/>
        </w:rPr>
        <w:commentReference w:id="225"/>
      </w:r>
    </w:p>
    <w:p w14:paraId="40E1738B" w14:textId="77777777" w:rsidR="009D67DF" w:rsidRPr="009D67DF" w:rsidRDefault="009D67DF" w:rsidP="009D67DF">
      <w:pPr>
        <w:rPr>
          <w:lang w:val="en-US"/>
        </w:rPr>
      </w:pPr>
      <w:r w:rsidRPr="009D67DF">
        <w:rPr>
          <w:noProof/>
          <w:lang w:val="en-US"/>
        </w:rPr>
        <w:drawing>
          <wp:inline distT="0" distB="0" distL="0" distR="0" wp14:anchorId="6E513337" wp14:editId="3C26C33C">
            <wp:extent cx="2794000" cy="1003300"/>
            <wp:effectExtent l="0" t="0" r="0" b="0"/>
            <wp:docPr id="2" name="Imagen 2"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19 a las 0.02.14.png"/>
                    <pic:cNvPicPr/>
                  </pic:nvPicPr>
                  <pic:blipFill>
                    <a:blip r:embed="rId13">
                      <a:extLst>
                        <a:ext uri="{28A0092B-C50C-407E-A947-70E740481C1C}">
                          <a14:useLocalDpi xmlns:a14="http://schemas.microsoft.com/office/drawing/2010/main" val="0"/>
                        </a:ext>
                      </a:extLst>
                    </a:blip>
                    <a:stretch>
                      <a:fillRect/>
                    </a:stretch>
                  </pic:blipFill>
                  <pic:spPr>
                    <a:xfrm>
                      <a:off x="0" y="0"/>
                      <a:ext cx="2794000" cy="1003300"/>
                    </a:xfrm>
                    <a:prstGeom prst="rect">
                      <a:avLst/>
                    </a:prstGeom>
                  </pic:spPr>
                </pic:pic>
              </a:graphicData>
            </a:graphic>
          </wp:inline>
        </w:drawing>
      </w:r>
    </w:p>
    <w:p w14:paraId="241A60E2" w14:textId="701EAED2" w:rsidR="009D67DF" w:rsidRPr="009D67DF" w:rsidRDefault="009D67DF" w:rsidP="009D67DF">
      <w:pPr>
        <w:rPr>
          <w:lang w:val="en-US"/>
        </w:rPr>
      </w:pPr>
      <w:del w:id="226" w:author="Michelle Pfister" w:date="2019-05-26T15:42:00Z">
        <w:r w:rsidRPr="009D67DF" w:rsidDel="00590E80">
          <w:rPr>
            <w:lang w:val="en-US"/>
          </w:rPr>
          <w:delText>Definitely the</w:delText>
        </w:r>
      </w:del>
      <w:ins w:id="227" w:author="Michelle Pfister" w:date="2019-05-26T15:42:00Z">
        <w:r w:rsidR="00590E80">
          <w:rPr>
            <w:lang w:val="en-US"/>
          </w:rPr>
          <w:t>The</w:t>
        </w:r>
      </w:ins>
      <w:r w:rsidRPr="009D67DF">
        <w:rPr>
          <w:lang w:val="en-US"/>
        </w:rPr>
        <w:t xml:space="preserve"> profit function is the objective that </w:t>
      </w:r>
      <w:proofErr w:type="gramStart"/>
      <w:r w:rsidRPr="009D67DF">
        <w:rPr>
          <w:lang w:val="en-US"/>
        </w:rPr>
        <w:t>has to</w:t>
      </w:r>
      <w:proofErr w:type="gramEnd"/>
      <w:r w:rsidRPr="009D67DF">
        <w:rPr>
          <w:lang w:val="en-US"/>
        </w:rPr>
        <w:t xml:space="preserve"> be maximized in the producer problem. </w:t>
      </w:r>
    </w:p>
    <w:p w14:paraId="23037939" w14:textId="77777777" w:rsidR="009D67DF" w:rsidRPr="009D67DF" w:rsidRDefault="009D67DF" w:rsidP="009D67DF">
      <w:pPr>
        <w:rPr>
          <w:lang w:val="en-US"/>
        </w:rPr>
      </w:pPr>
      <w:commentRangeStart w:id="228"/>
      <w:r w:rsidRPr="009D67DF">
        <w:rPr>
          <w:lang w:val="en-US"/>
        </w:rPr>
        <w:t xml:space="preserve">max   </w:t>
      </w:r>
      <w:r w:rsidRPr="009D67DF">
        <w:rPr>
          <w:rFonts w:ascii="Cambria Math" w:hAnsi="Cambria Math" w:cs="Cambria Math"/>
          <w:lang w:val="en-US"/>
        </w:rPr>
        <w:t>𝜋</w:t>
      </w:r>
      <w:r w:rsidRPr="009D67DF">
        <w:rPr>
          <w:lang w:val="en-US"/>
        </w:rPr>
        <w:t xml:space="preserve"> (</w:t>
      </w:r>
      <w:r w:rsidRPr="009D67DF">
        <w:rPr>
          <w:rFonts w:ascii="Cambria Math" w:hAnsi="Cambria Math" w:cs="Cambria Math"/>
          <w:lang w:val="en-US"/>
        </w:rPr>
        <w:t>⃗</w:t>
      </w:r>
      <w:proofErr w:type="gramStart"/>
      <w:r w:rsidRPr="009D67DF">
        <w:rPr>
          <w:rFonts w:ascii="Cambria Math" w:hAnsi="Cambria Math" w:cs="Cambria Math"/>
          <w:lang w:val="en-US"/>
        </w:rPr>
        <w:t>𝑥⃗⃗</w:t>
      </w:r>
      <w:r w:rsidRPr="009D67DF">
        <w:rPr>
          <w:lang w:val="en-US"/>
        </w:rPr>
        <w:t xml:space="preserve"> ,</w:t>
      </w:r>
      <w:proofErr w:type="gramEnd"/>
      <w:r w:rsidRPr="009D67DF">
        <w:rPr>
          <w:lang w:val="en-US"/>
        </w:rPr>
        <w:t xml:space="preserve"> </w:t>
      </w:r>
      <w:r w:rsidRPr="009D67DF">
        <w:rPr>
          <w:rFonts w:ascii="Cambria Math" w:hAnsi="Cambria Math" w:cs="Cambria Math"/>
          <w:lang w:val="en-US"/>
        </w:rPr>
        <w:t>𝑣⃗</w:t>
      </w:r>
      <w:r w:rsidRPr="009D67DF">
        <w:rPr>
          <w:lang w:val="en-US"/>
        </w:rPr>
        <w:t xml:space="preserve"> ) </w:t>
      </w:r>
    </w:p>
    <w:p w14:paraId="574E3F3F" w14:textId="77777777" w:rsidR="009D67DF" w:rsidRPr="009D67DF" w:rsidRDefault="009D67DF" w:rsidP="009D67DF">
      <w:pPr>
        <w:rPr>
          <w:lang w:val="en-US"/>
        </w:rPr>
      </w:pPr>
      <w:r w:rsidRPr="009D67DF">
        <w:rPr>
          <w:rFonts w:ascii="Cambria Math" w:hAnsi="Cambria Math" w:cs="Cambria Math"/>
          <w:lang w:val="en-US"/>
        </w:rPr>
        <w:t>𝑥𝑔𝑣𝑓</w:t>
      </w:r>
      <w:r w:rsidRPr="009D67DF">
        <w:rPr>
          <w:lang w:val="en-US"/>
        </w:rPr>
        <w:t xml:space="preserve"> </w:t>
      </w:r>
      <w:commentRangeEnd w:id="228"/>
      <w:r w:rsidR="00A27EA3">
        <w:rPr>
          <w:rStyle w:val="Kommentarzeichen"/>
        </w:rPr>
        <w:commentReference w:id="228"/>
      </w:r>
    </w:p>
    <w:p w14:paraId="6FDD2EEC" w14:textId="77777777" w:rsidR="009D67DF" w:rsidRPr="009D67DF" w:rsidRDefault="009D67DF" w:rsidP="009D67DF">
      <w:pPr>
        <w:rPr>
          <w:lang w:val="en-US"/>
        </w:rPr>
      </w:pPr>
      <w:r w:rsidRPr="009D67DF">
        <w:rPr>
          <w:rFonts w:ascii="Cambria Math" w:hAnsi="Cambria Math" w:cs="Cambria Math"/>
          <w:lang w:val="en-US"/>
        </w:rPr>
        <w:t>𝑠</w:t>
      </w:r>
      <w:r w:rsidRPr="009D67DF">
        <w:rPr>
          <w:lang w:val="en-US"/>
        </w:rPr>
        <w:t>.</w:t>
      </w:r>
      <w:r w:rsidRPr="009D67DF">
        <w:rPr>
          <w:rFonts w:ascii="Cambria Math" w:hAnsi="Cambria Math" w:cs="Cambria Math"/>
          <w:lang w:val="en-US"/>
        </w:rPr>
        <w:t>𝑡</w:t>
      </w:r>
      <w:r w:rsidRPr="009D67DF">
        <w:rPr>
          <w:lang w:val="en-US"/>
        </w:rPr>
        <w:t xml:space="preserve">.  </w:t>
      </w:r>
      <w:r w:rsidRPr="009D67DF">
        <w:rPr>
          <w:rFonts w:ascii="Cambria Math" w:hAnsi="Cambria Math" w:cs="Cambria Math"/>
          <w:lang w:val="en-US"/>
        </w:rPr>
        <w:t>𝑥⃗⃗</w:t>
      </w:r>
      <w:r w:rsidRPr="009D67DF">
        <w:rPr>
          <w:lang w:val="en-US"/>
        </w:rPr>
        <w:t xml:space="preserve"> </w:t>
      </w:r>
      <w:r w:rsidRPr="009D67DF">
        <w:rPr>
          <w:rFonts w:ascii="Cambria Math" w:hAnsi="Cambria Math" w:cs="Cambria Math"/>
          <w:lang w:val="en-US"/>
        </w:rPr>
        <w:t>𝑓𝑔</w:t>
      </w:r>
      <w:r w:rsidRPr="009D67DF">
        <w:rPr>
          <w:lang w:val="en-US"/>
        </w:rPr>
        <w:t xml:space="preserve"> = </w:t>
      </w:r>
      <w:proofErr w:type="spellStart"/>
      <w:proofErr w:type="gramStart"/>
      <w:r w:rsidRPr="009D67DF">
        <w:rPr>
          <w:lang w:val="en-US"/>
        </w:rPr>
        <w:t>Øg</w:t>
      </w:r>
      <w:proofErr w:type="spellEnd"/>
      <w:r w:rsidRPr="009D67DF">
        <w:rPr>
          <w:lang w:val="en-US"/>
        </w:rPr>
        <w:t xml:space="preserve">  (</w:t>
      </w:r>
      <w:proofErr w:type="gramEnd"/>
      <w:r w:rsidRPr="009D67DF">
        <w:rPr>
          <w:lang w:val="en-US"/>
        </w:rPr>
        <w:t xml:space="preserve">r </w:t>
      </w:r>
      <w:r w:rsidRPr="009D67DF">
        <w:rPr>
          <w:rFonts w:ascii="Cambria Math" w:hAnsi="Cambria Math" w:cs="Cambria Math"/>
          <w:lang w:val="en-US"/>
        </w:rPr>
        <w:t>𝑓𝑔</w:t>
      </w:r>
      <w:r w:rsidRPr="009D67DF">
        <w:rPr>
          <w:lang w:val="en-US"/>
        </w:rPr>
        <w:t>)</w:t>
      </w:r>
    </w:p>
    <w:p w14:paraId="135E082D" w14:textId="2227EC19" w:rsidR="009D67DF" w:rsidRPr="009D67DF" w:rsidRDefault="009D67DF" w:rsidP="009D67DF">
      <w:pPr>
        <w:rPr>
          <w:lang w:val="en-US"/>
        </w:rPr>
      </w:pPr>
      <w:commentRangeStart w:id="229"/>
      <w:r w:rsidRPr="009D67DF">
        <w:rPr>
          <w:rFonts w:ascii="Cambria Math" w:hAnsi="Cambria Math" w:cs="Cambria Math"/>
          <w:lang w:val="en-US"/>
        </w:rPr>
        <w:t>⃗𝑥⃗⃗</w:t>
      </w:r>
      <w:r w:rsidRPr="009D67DF">
        <w:rPr>
          <w:lang w:val="en-US"/>
        </w:rPr>
        <w:t xml:space="preserve"> </w:t>
      </w:r>
      <w:r w:rsidRPr="009D67DF">
        <w:rPr>
          <w:rFonts w:ascii="Cambria Math" w:hAnsi="Cambria Math" w:cs="Cambria Math"/>
          <w:lang w:val="en-US"/>
        </w:rPr>
        <w:t>∶</w:t>
      </w:r>
      <w:r w:rsidR="00187A36">
        <w:rPr>
          <w:rFonts w:ascii="Cambria Math" w:hAnsi="Cambria Math" w:cs="Cambria Math"/>
          <w:lang w:val="en-US"/>
        </w:rPr>
        <w:t xml:space="preserve"> </w:t>
      </w:r>
      <w:r w:rsidRPr="009D67DF">
        <w:rPr>
          <w:rFonts w:ascii="Cambria Math" w:hAnsi="Cambria Math" w:cs="Cambria Math"/>
          <w:lang w:val="en-US"/>
        </w:rPr>
        <w:t>𝑣𝑒𝑐𝑡𝑜𝑟</w:t>
      </w:r>
      <w:r w:rsidRPr="009D67DF">
        <w:rPr>
          <w:lang w:val="en-US"/>
        </w:rPr>
        <w:t xml:space="preserve"> </w:t>
      </w:r>
      <w:r w:rsidRPr="009D67DF">
        <w:rPr>
          <w:rFonts w:ascii="Cambria Math" w:hAnsi="Cambria Math" w:cs="Cambria Math"/>
          <w:lang w:val="en-US"/>
        </w:rPr>
        <w:t>𝑜𝑓</w:t>
      </w:r>
      <w:r w:rsidR="00187A36">
        <w:rPr>
          <w:rFonts w:ascii="Cambria Math" w:hAnsi="Cambria Math" w:cs="Cambria Math"/>
          <w:lang w:val="en-US"/>
        </w:rPr>
        <w:t xml:space="preserve"> </w:t>
      </w:r>
      <w:r w:rsidRPr="009D67DF">
        <w:rPr>
          <w:rFonts w:ascii="Cambria Math" w:hAnsi="Cambria Math" w:cs="Cambria Math"/>
          <w:lang w:val="en-US"/>
        </w:rPr>
        <w:t>𝑎𝑙𝑙</w:t>
      </w:r>
      <w:r w:rsidRPr="009D67DF">
        <w:rPr>
          <w:lang w:val="en-US"/>
        </w:rPr>
        <w:t xml:space="preserve"> </w:t>
      </w:r>
      <w:r w:rsidRPr="009D67DF">
        <w:rPr>
          <w:rFonts w:ascii="Cambria Math" w:hAnsi="Cambria Math" w:cs="Cambria Math"/>
          <w:lang w:val="en-US"/>
        </w:rPr>
        <w:t>𝑔𝑜𝑜𝑑𝑠</w:t>
      </w:r>
      <w:r w:rsidRPr="009D67DF">
        <w:rPr>
          <w:lang w:val="en-US"/>
        </w:rPr>
        <w:t xml:space="preserve"> </w:t>
      </w:r>
      <w:r w:rsidRPr="009D67DF">
        <w:rPr>
          <w:rFonts w:ascii="Cambria Math" w:hAnsi="Cambria Math" w:cs="Cambria Math"/>
          <w:lang w:val="en-US"/>
        </w:rPr>
        <w:t>𝑔</w:t>
      </w:r>
      <w:r w:rsidRPr="009D67DF">
        <w:rPr>
          <w:lang w:val="en-US"/>
        </w:rPr>
        <w:t xml:space="preserve"> </w:t>
      </w:r>
    </w:p>
    <w:p w14:paraId="196C6451" w14:textId="2FF94308" w:rsidR="009D67DF" w:rsidRDefault="009D67DF" w:rsidP="009D67DF">
      <w:pPr>
        <w:rPr>
          <w:lang w:val="en-US"/>
        </w:rPr>
      </w:pPr>
      <w:r w:rsidRPr="009D67DF">
        <w:rPr>
          <w:rFonts w:ascii="Cambria Math" w:hAnsi="Cambria Math" w:cs="Cambria Math"/>
          <w:lang w:val="en-US"/>
        </w:rPr>
        <w:t>⃗𝑣⃗</w:t>
      </w:r>
      <w:r w:rsidRPr="009D67DF">
        <w:rPr>
          <w:lang w:val="en-US"/>
        </w:rPr>
        <w:t xml:space="preserve"> </w:t>
      </w:r>
      <w:r w:rsidRPr="009D67DF">
        <w:rPr>
          <w:rFonts w:ascii="Cambria Math" w:hAnsi="Cambria Math" w:cs="Cambria Math"/>
          <w:lang w:val="en-US"/>
        </w:rPr>
        <w:t>∶</w:t>
      </w:r>
      <w:r w:rsidR="00187A36">
        <w:rPr>
          <w:rFonts w:ascii="Cambria Math" w:hAnsi="Cambria Math" w:cs="Cambria Math"/>
          <w:lang w:val="en-US"/>
        </w:rPr>
        <w:t xml:space="preserve"> </w:t>
      </w:r>
      <w:r w:rsidRPr="009D67DF">
        <w:rPr>
          <w:rFonts w:ascii="Cambria Math" w:hAnsi="Cambria Math" w:cs="Cambria Math"/>
          <w:lang w:val="en-US"/>
        </w:rPr>
        <w:t>𝑣𝑒𝑐𝑡𝑜𝑟</w:t>
      </w:r>
      <w:r w:rsidRPr="009D67DF">
        <w:rPr>
          <w:lang w:val="en-US"/>
        </w:rPr>
        <w:t xml:space="preserve"> </w:t>
      </w:r>
      <w:r w:rsidRPr="009D67DF">
        <w:rPr>
          <w:rFonts w:ascii="Cambria Math" w:hAnsi="Cambria Math" w:cs="Cambria Math"/>
          <w:lang w:val="en-US"/>
        </w:rPr>
        <w:t>𝑜𝑓</w:t>
      </w:r>
      <w:r w:rsidR="00187A36">
        <w:rPr>
          <w:rFonts w:ascii="Cambria Math" w:hAnsi="Cambria Math" w:cs="Cambria Math"/>
          <w:lang w:val="en-US"/>
        </w:rPr>
        <w:t xml:space="preserve"> </w:t>
      </w:r>
      <w:r w:rsidRPr="009D67DF">
        <w:rPr>
          <w:rFonts w:ascii="Cambria Math" w:hAnsi="Cambria Math" w:cs="Cambria Math"/>
          <w:lang w:val="en-US"/>
        </w:rPr>
        <w:t>𝑓𝑎𝑐𝑡𝑜𝑟</w:t>
      </w:r>
      <w:r w:rsidR="00187A36">
        <w:rPr>
          <w:rFonts w:ascii="Cambria Math" w:hAnsi="Cambria Math" w:cs="Cambria Math"/>
          <w:lang w:val="en-US"/>
        </w:rPr>
        <w:t xml:space="preserve"> </w:t>
      </w:r>
      <w:r w:rsidRPr="009D67DF">
        <w:rPr>
          <w:rFonts w:ascii="Cambria Math" w:hAnsi="Cambria Math" w:cs="Cambria Math"/>
          <w:lang w:val="en-US"/>
        </w:rPr>
        <w:t>𝑠𝑢𝑝𝑝𝑙𝑦</w:t>
      </w:r>
      <w:r w:rsidR="00187A36">
        <w:rPr>
          <w:rFonts w:ascii="Cambria Math" w:hAnsi="Cambria Math" w:cs="Cambria Math"/>
          <w:lang w:val="en-US"/>
        </w:rPr>
        <w:t xml:space="preserve"> </w:t>
      </w:r>
      <w:r w:rsidRPr="009D67DF">
        <w:rPr>
          <w:rFonts w:ascii="Cambria Math" w:hAnsi="Cambria Math" w:cs="Cambria Math"/>
          <w:lang w:val="en-US"/>
        </w:rPr>
        <w:t>𝑜𝑓</w:t>
      </w:r>
      <w:r w:rsidR="00187A36">
        <w:rPr>
          <w:rFonts w:ascii="Cambria Math" w:hAnsi="Cambria Math" w:cs="Cambria Math"/>
          <w:lang w:val="en-US"/>
        </w:rPr>
        <w:t xml:space="preserve"> </w:t>
      </w:r>
      <w:r w:rsidRPr="009D67DF">
        <w:rPr>
          <w:rFonts w:ascii="Cambria Math" w:hAnsi="Cambria Math" w:cs="Cambria Math"/>
          <w:lang w:val="en-US"/>
        </w:rPr>
        <w:t>𝑎𝑙𝑙</w:t>
      </w:r>
      <w:r w:rsidR="00187A36">
        <w:rPr>
          <w:rFonts w:ascii="Cambria Math" w:hAnsi="Cambria Math" w:cs="Cambria Math"/>
          <w:lang w:val="en-US"/>
        </w:rPr>
        <w:t xml:space="preserve"> </w:t>
      </w:r>
      <w:r w:rsidRPr="009D67DF">
        <w:rPr>
          <w:rFonts w:ascii="Cambria Math" w:hAnsi="Cambria Math" w:cs="Cambria Math"/>
          <w:lang w:val="en-US"/>
        </w:rPr>
        <w:t>𝑓𝑎𝑐𝑡𝑜𝑟𝑠</w:t>
      </w:r>
      <w:r w:rsidRPr="009D67DF">
        <w:rPr>
          <w:lang w:val="en-US"/>
        </w:rPr>
        <w:t xml:space="preserve"> </w:t>
      </w:r>
      <w:r w:rsidRPr="009D67DF">
        <w:rPr>
          <w:rFonts w:ascii="Cambria Math" w:hAnsi="Cambria Math" w:cs="Cambria Math"/>
          <w:lang w:val="en-US"/>
        </w:rPr>
        <w:t>𝑓</w:t>
      </w:r>
      <w:r w:rsidRPr="009D67DF">
        <w:rPr>
          <w:lang w:val="en-US"/>
        </w:rPr>
        <w:t xml:space="preserve">  </w:t>
      </w:r>
      <w:commentRangeEnd w:id="229"/>
      <w:r w:rsidR="00A27EA3">
        <w:rPr>
          <w:rStyle w:val="Kommentarzeichen"/>
        </w:rPr>
        <w:commentReference w:id="229"/>
      </w:r>
    </w:p>
    <w:p w14:paraId="428418EE" w14:textId="77777777" w:rsidR="00A27EA3" w:rsidRDefault="00A27EA3" w:rsidP="00A27EA3">
      <w:pPr>
        <w:pStyle w:val="berschriftenmitNummerierungEbene2"/>
        <w:rPr>
          <w:lang w:val="en-CA"/>
        </w:rPr>
      </w:pPr>
      <w:bookmarkStart w:id="230" w:name="_Toc9682435"/>
      <w:bookmarkStart w:id="231" w:name="_Toc9778598"/>
      <w:r>
        <w:rPr>
          <w:lang w:val="en-CA"/>
        </w:rPr>
        <w:t>Inequality</w:t>
      </w:r>
      <w:bookmarkEnd w:id="230"/>
      <w:bookmarkEnd w:id="231"/>
    </w:p>
    <w:p w14:paraId="57183461" w14:textId="60047084" w:rsidR="00504D69" w:rsidRPr="00E23EDB" w:rsidRDefault="00A27EA3" w:rsidP="00504D69">
      <w:pPr>
        <w:rPr>
          <w:lang w:val="en-CA"/>
        </w:rPr>
      </w:pPr>
      <w:r>
        <w:rPr>
          <w:lang w:val="en-CA"/>
        </w:rPr>
        <w:t xml:space="preserve">To introduce the question of inequality in our model we followed two separate approaches. </w:t>
      </w:r>
      <w:proofErr w:type="gramStart"/>
      <w:r>
        <w:rPr>
          <w:lang w:val="en-CA"/>
        </w:rPr>
        <w:t>First</w:t>
      </w:r>
      <w:proofErr w:type="gramEnd"/>
      <w:r>
        <w:rPr>
          <w:lang w:val="en-CA"/>
        </w:rPr>
        <w:t xml:space="preserve"> we defined methods with the goal of measuring inequality in the equilibrium state of our economy and secondly, we introduce additional variables that the user can change to see their impact on the inequality of the simulation. The measures we choose are the well-known </w:t>
      </w:r>
      <w:proofErr w:type="spellStart"/>
      <w:r>
        <w:rPr>
          <w:lang w:val="en-CA"/>
        </w:rPr>
        <w:t>gini</w:t>
      </w:r>
      <w:proofErr w:type="spellEnd"/>
      <w:r>
        <w:rPr>
          <w:lang w:val="en-CA"/>
        </w:rPr>
        <w:t xml:space="preserve"> coefficient and the s80/s20 measure. The variables we introduced additionally is taxation, the user is therefore in the role of the government and able to define the taxation function. The taxation function describes the taxation on a given income and makes it possible for the user to introduce </w:t>
      </w:r>
      <w:proofErr w:type="gramStart"/>
      <w:r>
        <w:rPr>
          <w:lang w:val="en-CA"/>
        </w:rPr>
        <w:t>an</w:t>
      </w:r>
      <w:proofErr w:type="gramEnd"/>
      <w:r>
        <w:rPr>
          <w:lang w:val="en-CA"/>
        </w:rPr>
        <w:t xml:space="preserve"> progressive tax rate as well as a flat tax rate. </w:t>
      </w:r>
    </w:p>
    <w:p w14:paraId="083A8567" w14:textId="77777777" w:rsidR="0049488F" w:rsidRDefault="0049488F" w:rsidP="0049488F">
      <w:pPr>
        <w:pStyle w:val="berschrift1mitNummerierung"/>
      </w:pPr>
      <w:bookmarkStart w:id="232" w:name="_Toc9778599"/>
      <w:r>
        <w:t>Implementation</w:t>
      </w:r>
      <w:bookmarkEnd w:id="232"/>
    </w:p>
    <w:p w14:paraId="481C8175" w14:textId="77777777" w:rsidR="0049488F" w:rsidRPr="00215247" w:rsidRDefault="0049488F" w:rsidP="0049488F">
      <w:pPr>
        <w:rPr>
          <w:lang w:val="en-CA"/>
        </w:rPr>
      </w:pPr>
      <w:r w:rsidRPr="00215247">
        <w:rPr>
          <w:lang w:val="en-CA"/>
        </w:rPr>
        <w:t>The economy simulation is i</w:t>
      </w:r>
      <w:r>
        <w:rPr>
          <w:lang w:val="en-CA"/>
        </w:rPr>
        <w:t xml:space="preserve">mplemented in multiple classes to model an economy based on the Model-View-Controller (MVC) approach. The first package is called ‘Model’ and models the parts of our economy. This contains: a ‘Consumer’ class, modeling the consumer and solving the consumer problem, a </w:t>
      </w:r>
      <w:r>
        <w:rPr>
          <w:lang w:val="en-CA"/>
        </w:rPr>
        <w:lastRenderedPageBreak/>
        <w:t>‘Producer’ class, modeling the producer and solving the producer problem and an ‘Economy’ class, modeling the economy and finding prices for which the producer and consumer problem result in a cleared market. The second package is the ‘Controller’ package containing a class called ‘</w:t>
      </w:r>
      <w:proofErr w:type="spellStart"/>
      <w:r>
        <w:rPr>
          <w:lang w:val="en-CA"/>
        </w:rPr>
        <w:t>EconomySimulation</w:t>
      </w:r>
      <w:proofErr w:type="spellEnd"/>
      <w:r>
        <w:rPr>
          <w:lang w:val="en-CA"/>
        </w:rPr>
        <w:t>’, which contains the code carrying out the actual simulation. The third package is the ‘View’ package, which contains a class called ‘</w:t>
      </w:r>
      <w:proofErr w:type="spellStart"/>
      <w:r>
        <w:rPr>
          <w:lang w:val="en-CA"/>
        </w:rPr>
        <w:t>Userinput</w:t>
      </w:r>
      <w:proofErr w:type="spellEnd"/>
      <w:r>
        <w:rPr>
          <w:lang w:val="en-CA"/>
        </w:rPr>
        <w:t>’. In ‘</w:t>
      </w:r>
      <w:proofErr w:type="spellStart"/>
      <w:r>
        <w:rPr>
          <w:lang w:val="en-CA"/>
        </w:rPr>
        <w:t>Userinput</w:t>
      </w:r>
      <w:proofErr w:type="spellEnd"/>
      <w:r>
        <w:rPr>
          <w:lang w:val="en-CA"/>
        </w:rPr>
        <w:t xml:space="preserve">’ the way in which users of the Program can input information is determined. For a more specific description on each class please refer to the following subsections. </w:t>
      </w:r>
    </w:p>
    <w:p w14:paraId="089F3275" w14:textId="77777777" w:rsidR="0049488F" w:rsidRDefault="0049488F" w:rsidP="0049488F">
      <w:pPr>
        <w:pStyle w:val="berschriftenmitNummerierungEbene2"/>
      </w:pPr>
      <w:bookmarkStart w:id="233" w:name="_Toc9778600"/>
      <w:r>
        <w:t>Consumer Class</w:t>
      </w:r>
      <w:bookmarkEnd w:id="233"/>
    </w:p>
    <w:p w14:paraId="5E5F7AE2" w14:textId="3F2DF4D1" w:rsidR="0049488F" w:rsidRDefault="0049488F" w:rsidP="0049488F">
      <w:pPr>
        <w:rPr>
          <w:lang w:val="en-CA"/>
        </w:rPr>
      </w:pPr>
      <w:r w:rsidRPr="008C76BD">
        <w:rPr>
          <w:lang w:val="en-CA"/>
        </w:rPr>
        <w:t xml:space="preserve">This class models a </w:t>
      </w:r>
      <w:r>
        <w:rPr>
          <w:lang w:val="en-CA"/>
        </w:rPr>
        <w:t xml:space="preserve">consumer of the economy. A consumer will be defined through their preferences and consumer behaviour. In order to be able to define consumer with different preferences, each consumer object will model one consumer and will be given values to define their utility function. In the following the instance variables and functions are described more closely (see </w:t>
      </w:r>
      <w:r>
        <w:rPr>
          <w:lang w:val="en-CA"/>
        </w:rPr>
        <w:fldChar w:fldCharType="begin"/>
      </w:r>
      <w:r>
        <w:rPr>
          <w:lang w:val="en-CA"/>
        </w:rPr>
        <w:instrText xml:space="preserve"> REF _Ref4843886 \h </w:instrText>
      </w:r>
      <w:r>
        <w:rPr>
          <w:lang w:val="en-CA"/>
        </w:rPr>
      </w:r>
      <w:r>
        <w:rPr>
          <w:lang w:val="en-CA"/>
        </w:rPr>
        <w:fldChar w:fldCharType="separate"/>
      </w:r>
      <w:r w:rsidR="00E23EDB" w:rsidRPr="00FB77D3">
        <w:rPr>
          <w:i/>
          <w:lang w:val="en-CA"/>
        </w:rPr>
        <w:t xml:space="preserve">Figure </w:t>
      </w:r>
      <w:r w:rsidR="00E23EDB">
        <w:rPr>
          <w:i/>
          <w:noProof/>
          <w:lang w:val="en-CA"/>
        </w:rPr>
        <w:t>1</w:t>
      </w:r>
      <w:r>
        <w:rPr>
          <w:lang w:val="en-CA"/>
        </w:rPr>
        <w:fldChar w:fldCharType="end"/>
      </w:r>
      <w:r>
        <w:rPr>
          <w:lang w:val="en-CA"/>
        </w:rPr>
        <w:t xml:space="preserve">). </w:t>
      </w:r>
    </w:p>
    <w:p w14:paraId="0FFA1BC7" w14:textId="77777777" w:rsidR="0049488F" w:rsidRDefault="0049488F" w:rsidP="0049488F">
      <w:pPr>
        <w:keepNext/>
        <w:jc w:val="center"/>
        <w:rPr>
          <w:lang w:val="en-CA"/>
        </w:rPr>
      </w:pPr>
      <w:r>
        <w:rPr>
          <w:noProof/>
          <w:lang w:val="en-CA"/>
        </w:rPr>
        <w:drawing>
          <wp:inline distT="0" distB="0" distL="0" distR="0" wp14:anchorId="24726B2D" wp14:editId="548664D4">
            <wp:extent cx="5760720" cy="2514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umer Class.png"/>
                    <pic:cNvPicPr/>
                  </pic:nvPicPr>
                  <pic:blipFill rotWithShape="1">
                    <a:blip r:embed="rId14">
                      <a:extLst>
                        <a:ext uri="{28A0092B-C50C-407E-A947-70E740481C1C}">
                          <a14:useLocalDpi xmlns:a14="http://schemas.microsoft.com/office/drawing/2010/main" val="0"/>
                        </a:ext>
                      </a:extLst>
                    </a:blip>
                    <a:srcRect t="9406" b="12993"/>
                    <a:stretch/>
                  </pic:blipFill>
                  <pic:spPr bwMode="auto">
                    <a:xfrm>
                      <a:off x="0" y="0"/>
                      <a:ext cx="5760720" cy="2514600"/>
                    </a:xfrm>
                    <a:prstGeom prst="rect">
                      <a:avLst/>
                    </a:prstGeom>
                    <a:ln>
                      <a:noFill/>
                    </a:ln>
                    <a:extLst>
                      <a:ext uri="{53640926-AAD7-44D8-BBD7-CCE9431645EC}">
                        <a14:shadowObscured xmlns:a14="http://schemas.microsoft.com/office/drawing/2010/main"/>
                      </a:ext>
                    </a:extLst>
                  </pic:spPr>
                </pic:pic>
              </a:graphicData>
            </a:graphic>
          </wp:inline>
        </w:drawing>
      </w:r>
    </w:p>
    <w:p w14:paraId="09085572" w14:textId="44C0B572" w:rsidR="0049488F" w:rsidRPr="00FB77D3" w:rsidRDefault="0049488F" w:rsidP="0049488F">
      <w:pPr>
        <w:keepNext/>
        <w:jc w:val="center"/>
        <w:rPr>
          <w:i/>
          <w:lang w:val="en-CA"/>
        </w:rPr>
      </w:pPr>
      <w:bookmarkStart w:id="234" w:name="_Ref4843886"/>
      <w:bookmarkStart w:id="235" w:name="_Toc4980615"/>
      <w:r w:rsidRPr="00FB77D3">
        <w:rPr>
          <w:i/>
          <w:lang w:val="en-CA"/>
        </w:rPr>
        <w:t xml:space="preserve">Figure </w:t>
      </w:r>
      <w:r w:rsidRPr="00FB77D3">
        <w:rPr>
          <w:i/>
        </w:rPr>
        <w:fldChar w:fldCharType="begin"/>
      </w:r>
      <w:r w:rsidRPr="00FB77D3">
        <w:rPr>
          <w:i/>
          <w:lang w:val="en-CA"/>
        </w:rPr>
        <w:instrText xml:space="preserve"> SEQ Figure \* ARABIC </w:instrText>
      </w:r>
      <w:r w:rsidRPr="00FB77D3">
        <w:rPr>
          <w:i/>
        </w:rPr>
        <w:fldChar w:fldCharType="separate"/>
      </w:r>
      <w:r w:rsidR="00E23EDB">
        <w:rPr>
          <w:i/>
          <w:noProof/>
          <w:lang w:val="en-CA"/>
        </w:rPr>
        <w:t>1</w:t>
      </w:r>
      <w:r w:rsidRPr="00FB77D3">
        <w:rPr>
          <w:i/>
        </w:rPr>
        <w:fldChar w:fldCharType="end"/>
      </w:r>
      <w:bookmarkEnd w:id="234"/>
      <w:r w:rsidR="00FB77D3" w:rsidRPr="00FB77D3">
        <w:rPr>
          <w:i/>
          <w:lang w:val="en-CA"/>
        </w:rPr>
        <w:t>:</w:t>
      </w:r>
      <w:r w:rsidRPr="00FB77D3">
        <w:rPr>
          <w:i/>
          <w:lang w:val="en-CA"/>
        </w:rPr>
        <w:t xml:space="preserve"> UML Class Diagram Consumer Class</w:t>
      </w:r>
      <w:bookmarkEnd w:id="235"/>
    </w:p>
    <w:p w14:paraId="09FA358A" w14:textId="77777777" w:rsidR="00A27EA3" w:rsidRDefault="0049488F" w:rsidP="0049488F">
      <w:pPr>
        <w:pStyle w:val="berschriftenmitNummerierungEbene3"/>
        <w:rPr>
          <w:lang w:val="en-CA"/>
        </w:rPr>
      </w:pPr>
      <w:bookmarkStart w:id="236" w:name="_Toc9778601"/>
      <w:r>
        <w:rPr>
          <w:lang w:val="en-CA"/>
        </w:rPr>
        <w:t>Instance Variables</w:t>
      </w:r>
      <w:bookmarkEnd w:id="236"/>
    </w:p>
    <w:p w14:paraId="0C694592" w14:textId="548B95AF" w:rsidR="0049488F" w:rsidRPr="00A27EA3" w:rsidRDefault="0049488F" w:rsidP="00A27EA3">
      <w:pPr>
        <w:rPr>
          <w:lang w:val="en-CA"/>
        </w:rPr>
      </w:pPr>
      <w:r w:rsidRPr="00A27EA3">
        <w:rPr>
          <w:lang w:val="en-CA"/>
        </w:rPr>
        <w:t xml:space="preserve">The instance variable </w:t>
      </w:r>
      <w:proofErr w:type="spellStart"/>
      <w:r w:rsidRPr="00A27EA3">
        <w:rPr>
          <w:lang w:val="en-CA"/>
        </w:rPr>
        <w:t>noOfGoods</w:t>
      </w:r>
      <w:proofErr w:type="spellEnd"/>
      <w:r w:rsidRPr="00A27EA3">
        <w:rPr>
          <w:lang w:val="en-CA"/>
        </w:rPr>
        <w:t xml:space="preserve"> and </w:t>
      </w:r>
      <w:proofErr w:type="spellStart"/>
      <w:r w:rsidRPr="00A27EA3">
        <w:rPr>
          <w:lang w:val="en-CA"/>
        </w:rPr>
        <w:t>noOfFactors</w:t>
      </w:r>
      <w:proofErr w:type="spellEnd"/>
      <w:r w:rsidRPr="00A27EA3">
        <w:rPr>
          <w:lang w:val="en-CA"/>
        </w:rPr>
        <w:t xml:space="preserve"> are used to pass on to the consumer object how many goods and factors in the economy exists. The remaining instance variables (</w:t>
      </w:r>
      <w:proofErr w:type="spellStart"/>
      <w:r w:rsidRPr="00A27EA3">
        <w:rPr>
          <w:lang w:val="en-CA"/>
        </w:rPr>
        <w:t>alphy</w:t>
      </w:r>
      <w:proofErr w:type="spellEnd"/>
      <w:r w:rsidRPr="00A27EA3">
        <w:rPr>
          <w:lang w:val="en-CA"/>
        </w:rPr>
        <w:t xml:space="preserve">, beta, gamma, sigma, theta) are used to define the utility function of the consumer. </w:t>
      </w:r>
    </w:p>
    <w:p w14:paraId="3D9E9D46" w14:textId="77777777" w:rsidR="0049488F" w:rsidRDefault="0049488F" w:rsidP="0049488F">
      <w:pPr>
        <w:pStyle w:val="berschriftenmitNummerierungEbene3"/>
        <w:rPr>
          <w:lang w:val="en-CA"/>
        </w:rPr>
      </w:pPr>
      <w:bookmarkStart w:id="237" w:name="_Toc9778602"/>
      <w:proofErr w:type="spellStart"/>
      <w:proofErr w:type="gramStart"/>
      <w:r>
        <w:rPr>
          <w:lang w:val="en-CA"/>
        </w:rPr>
        <w:t>utilityFunction</w:t>
      </w:r>
      <w:proofErr w:type="spellEnd"/>
      <w:r>
        <w:rPr>
          <w:lang w:val="en-CA"/>
        </w:rPr>
        <w:t>(</w:t>
      </w:r>
      <w:proofErr w:type="gramEnd"/>
      <w:r>
        <w:rPr>
          <w:lang w:val="en-CA"/>
        </w:rPr>
        <w:t xml:space="preserve">self, </w:t>
      </w:r>
      <w:proofErr w:type="spellStart"/>
      <w:r>
        <w:rPr>
          <w:lang w:val="en-CA"/>
        </w:rPr>
        <w:t>inputList</w:t>
      </w:r>
      <w:proofErr w:type="spellEnd"/>
      <w:r>
        <w:rPr>
          <w:lang w:val="en-CA"/>
        </w:rPr>
        <w:t>) : float</w:t>
      </w:r>
      <w:bookmarkEnd w:id="237"/>
    </w:p>
    <w:p w14:paraId="090458DB" w14:textId="77777777" w:rsidR="0049488F" w:rsidRPr="008C76BD" w:rsidRDefault="0049488F" w:rsidP="0049488F">
      <w:pPr>
        <w:rPr>
          <w:lang w:val="en-CA"/>
        </w:rPr>
      </w:pPr>
      <w:r>
        <w:rPr>
          <w:lang w:val="en-CA"/>
        </w:rPr>
        <w:t xml:space="preserve">This instance function takes the parameters self and </w:t>
      </w:r>
      <w:proofErr w:type="spellStart"/>
      <w:r>
        <w:rPr>
          <w:lang w:val="en-CA"/>
        </w:rPr>
        <w:t>inputList</w:t>
      </w:r>
      <w:proofErr w:type="spellEnd"/>
      <w:r>
        <w:rPr>
          <w:lang w:val="en-CA"/>
        </w:rPr>
        <w:t xml:space="preserve">. </w:t>
      </w:r>
      <w:proofErr w:type="spellStart"/>
      <w:r>
        <w:rPr>
          <w:lang w:val="en-CA"/>
        </w:rPr>
        <w:t>inputList</w:t>
      </w:r>
      <w:proofErr w:type="spellEnd"/>
      <w:r>
        <w:rPr>
          <w:lang w:val="en-CA"/>
        </w:rPr>
        <w:t xml:space="preserve"> is an array that has the length of number of goods plus number of factors. It will contain an allocation of goods and factors and will give back the amount of utility the consumer has by consuming this allocation. The return value which represents the utility for the specific allocation will be a float.</w:t>
      </w:r>
    </w:p>
    <w:p w14:paraId="06D1758C" w14:textId="77777777" w:rsidR="0049488F" w:rsidRDefault="0049488F" w:rsidP="0049488F">
      <w:pPr>
        <w:pStyle w:val="berschriftenmitNummerierungEbene3"/>
        <w:rPr>
          <w:lang w:val="en-CA"/>
        </w:rPr>
      </w:pPr>
      <w:bookmarkStart w:id="238" w:name="_Toc9778603"/>
      <w:proofErr w:type="spellStart"/>
      <w:proofErr w:type="gramStart"/>
      <w:r>
        <w:rPr>
          <w:lang w:val="en-CA"/>
        </w:rPr>
        <w:lastRenderedPageBreak/>
        <w:t>invertedUtility</w:t>
      </w:r>
      <w:proofErr w:type="spellEnd"/>
      <w:r>
        <w:rPr>
          <w:lang w:val="en-CA"/>
        </w:rPr>
        <w:t>(</w:t>
      </w:r>
      <w:proofErr w:type="gramEnd"/>
      <w:r>
        <w:rPr>
          <w:lang w:val="en-CA"/>
        </w:rPr>
        <w:t xml:space="preserve">self, </w:t>
      </w:r>
      <w:proofErr w:type="spellStart"/>
      <w:r>
        <w:rPr>
          <w:lang w:val="en-CA"/>
        </w:rPr>
        <w:t>inputList</w:t>
      </w:r>
      <w:proofErr w:type="spellEnd"/>
      <w:r>
        <w:rPr>
          <w:lang w:val="en-CA"/>
        </w:rPr>
        <w:t xml:space="preserve">, </w:t>
      </w:r>
      <w:proofErr w:type="spellStart"/>
      <w:r>
        <w:rPr>
          <w:lang w:val="en-CA"/>
        </w:rPr>
        <w:t>args</w:t>
      </w:r>
      <w:proofErr w:type="spellEnd"/>
      <w:r>
        <w:rPr>
          <w:lang w:val="en-CA"/>
        </w:rPr>
        <w:t>) : float</w:t>
      </w:r>
      <w:bookmarkEnd w:id="238"/>
    </w:p>
    <w:p w14:paraId="2C9720E0" w14:textId="77777777" w:rsidR="0049488F" w:rsidRDefault="0049488F" w:rsidP="0049488F">
      <w:pPr>
        <w:rPr>
          <w:lang w:val="en-CA"/>
        </w:rPr>
      </w:pPr>
      <w:r>
        <w:rPr>
          <w:lang w:val="en-CA"/>
        </w:rPr>
        <w:t xml:space="preserve">This instance function will simply give back the utility value for a specific allocation </w:t>
      </w:r>
      <w:proofErr w:type="gramStart"/>
      <w:r>
        <w:rPr>
          <w:lang w:val="en-CA"/>
        </w:rPr>
        <w:t>times</w:t>
      </w:r>
      <w:proofErr w:type="gramEnd"/>
      <w:r>
        <w:rPr>
          <w:lang w:val="en-CA"/>
        </w:rPr>
        <w:t xml:space="preserve"> (-1). So that instead of a maximization problem, a minimization problem can be solved using the </w:t>
      </w:r>
      <w:proofErr w:type="spellStart"/>
      <w:r>
        <w:rPr>
          <w:lang w:val="en-CA"/>
        </w:rPr>
        <w:t>Scipy</w:t>
      </w:r>
      <w:proofErr w:type="spellEnd"/>
      <w:r>
        <w:rPr>
          <w:lang w:val="en-CA"/>
        </w:rPr>
        <w:t xml:space="preserve"> minimize function.</w:t>
      </w:r>
    </w:p>
    <w:p w14:paraId="3CD500E0" w14:textId="77777777" w:rsidR="0049488F" w:rsidRDefault="0049488F" w:rsidP="0049488F">
      <w:pPr>
        <w:pStyle w:val="berschriftenmitNummerierungEbene3"/>
        <w:rPr>
          <w:lang w:val="en-CA"/>
        </w:rPr>
      </w:pPr>
      <w:bookmarkStart w:id="239" w:name="_Toc9778604"/>
      <w:proofErr w:type="gramStart"/>
      <w:r>
        <w:rPr>
          <w:lang w:val="en-CA"/>
        </w:rPr>
        <w:t>constraint(</w:t>
      </w:r>
      <w:proofErr w:type="gramEnd"/>
      <w:r>
        <w:rPr>
          <w:lang w:val="en-CA"/>
        </w:rPr>
        <w:t xml:space="preserve">self, </w:t>
      </w:r>
      <w:proofErr w:type="spellStart"/>
      <w:r>
        <w:rPr>
          <w:lang w:val="en-CA"/>
        </w:rPr>
        <w:t>inputList</w:t>
      </w:r>
      <w:proofErr w:type="spellEnd"/>
      <w:r>
        <w:rPr>
          <w:lang w:val="en-CA"/>
        </w:rPr>
        <w:t>, pi, p, r) : float</w:t>
      </w:r>
      <w:bookmarkEnd w:id="239"/>
    </w:p>
    <w:p w14:paraId="528F6080" w14:textId="77777777" w:rsidR="0049488F" w:rsidRDefault="0049488F" w:rsidP="0049488F">
      <w:pPr>
        <w:rPr>
          <w:lang w:val="en-CA"/>
        </w:rPr>
      </w:pPr>
      <w:r>
        <w:rPr>
          <w:lang w:val="en-CA"/>
        </w:rPr>
        <w:t xml:space="preserve">The instance function constraints </w:t>
      </w:r>
      <w:proofErr w:type="gramStart"/>
      <w:r>
        <w:rPr>
          <w:lang w:val="en-CA"/>
        </w:rPr>
        <w:t>models</w:t>
      </w:r>
      <w:proofErr w:type="gramEnd"/>
      <w:r>
        <w:rPr>
          <w:lang w:val="en-CA"/>
        </w:rPr>
        <w:t xml:space="preserve"> the constraints of the consumer problem. Here the budget restriction is modelled. To satisfy the restriction the outcome of this function </w:t>
      </w:r>
      <w:proofErr w:type="gramStart"/>
      <w:r>
        <w:rPr>
          <w:lang w:val="en-CA"/>
        </w:rPr>
        <w:t>has to</w:t>
      </w:r>
      <w:proofErr w:type="gramEnd"/>
      <w:r>
        <w:rPr>
          <w:lang w:val="en-CA"/>
        </w:rPr>
        <w:t xml:space="preserve"> equal zero. The </w:t>
      </w:r>
      <w:proofErr w:type="spellStart"/>
      <w:r>
        <w:rPr>
          <w:lang w:val="en-CA"/>
        </w:rPr>
        <w:t>parametres</w:t>
      </w:r>
      <w:proofErr w:type="spellEnd"/>
      <w:r>
        <w:rPr>
          <w:lang w:val="en-CA"/>
        </w:rPr>
        <w:t xml:space="preserve"> given are the </w:t>
      </w:r>
      <w:proofErr w:type="spellStart"/>
      <w:r>
        <w:rPr>
          <w:lang w:val="en-CA"/>
        </w:rPr>
        <w:t>inputList</w:t>
      </w:r>
      <w:proofErr w:type="spellEnd"/>
      <w:r>
        <w:rPr>
          <w:lang w:val="en-CA"/>
        </w:rPr>
        <w:t>, which represents a specific allocation of goods and factors, pi, which represents the amount of profit the consumer is allocated with and p and r which are the prices for goods and factors.</w:t>
      </w:r>
    </w:p>
    <w:p w14:paraId="6175E125" w14:textId="77777777" w:rsidR="0049488F" w:rsidRDefault="0049488F" w:rsidP="0049488F">
      <w:pPr>
        <w:pStyle w:val="berschriftenmitNummerierungEbene3"/>
        <w:rPr>
          <w:lang w:val="en-CA"/>
        </w:rPr>
      </w:pPr>
      <w:bookmarkStart w:id="240" w:name="_Toc9778605"/>
      <w:proofErr w:type="spellStart"/>
      <w:proofErr w:type="gramStart"/>
      <w:r>
        <w:rPr>
          <w:lang w:val="en-CA"/>
        </w:rPr>
        <w:t>maxUtility</w:t>
      </w:r>
      <w:proofErr w:type="spellEnd"/>
      <w:r>
        <w:rPr>
          <w:lang w:val="en-CA"/>
        </w:rPr>
        <w:t>(</w:t>
      </w:r>
      <w:proofErr w:type="gramEnd"/>
      <w:r>
        <w:rPr>
          <w:lang w:val="en-CA"/>
        </w:rPr>
        <w:t>self, pi, p, r) : float [  ]</w:t>
      </w:r>
      <w:bookmarkEnd w:id="240"/>
    </w:p>
    <w:p w14:paraId="3B4E7A06" w14:textId="383D3272" w:rsidR="00E34CE6" w:rsidRDefault="0049488F" w:rsidP="0049488F">
      <w:pPr>
        <w:rPr>
          <w:lang w:val="en-CA"/>
        </w:rPr>
      </w:pPr>
      <w:r>
        <w:rPr>
          <w:lang w:val="en-CA"/>
        </w:rPr>
        <w:t xml:space="preserve">This instance function maximizes the utility of a consumer in dependency on pi, the profit they are allocated with, and p and r, the prices for goods and factors. The solution is returned in a float array, representing the optimal allocation of goods and factors for this specific consumer object. </w:t>
      </w:r>
      <w:r w:rsidR="000A12B0">
        <w:rPr>
          <w:lang w:val="en-CA"/>
        </w:rPr>
        <w:t>To maximize the utility the package ‘</w:t>
      </w:r>
      <w:proofErr w:type="spellStart"/>
      <w:proofErr w:type="gramStart"/>
      <w:r w:rsidR="000A12B0">
        <w:rPr>
          <w:lang w:val="en-CA"/>
        </w:rPr>
        <w:t>scipy.optimize</w:t>
      </w:r>
      <w:proofErr w:type="spellEnd"/>
      <w:proofErr w:type="gramEnd"/>
      <w:r w:rsidR="000A12B0">
        <w:rPr>
          <w:lang w:val="en-CA"/>
        </w:rPr>
        <w:t xml:space="preserve">’ is used. </w:t>
      </w:r>
    </w:p>
    <w:p w14:paraId="05CA855C" w14:textId="7E691B2D" w:rsidR="009D67DF" w:rsidRDefault="00E34CE6" w:rsidP="009D67DF">
      <w:pPr>
        <w:pStyle w:val="berschriftenmitNummerierungEbene2"/>
        <w:rPr>
          <w:noProof/>
          <w:lang w:val="en-CA"/>
        </w:rPr>
      </w:pPr>
      <w:bookmarkStart w:id="241" w:name="_Toc9778606"/>
      <w:commentRangeStart w:id="242"/>
      <w:r>
        <w:rPr>
          <w:noProof/>
          <w:lang w:val="en-CA"/>
        </w:rPr>
        <w:t>Producer Class</w:t>
      </w:r>
      <w:commentRangeEnd w:id="242"/>
      <w:r w:rsidR="00A27EA3">
        <w:rPr>
          <w:rStyle w:val="Kommentarzeichen"/>
          <w:rFonts w:eastAsiaTheme="minorEastAsia" w:cstheme="minorBidi"/>
          <w:b w:val="0"/>
        </w:rPr>
        <w:commentReference w:id="242"/>
      </w:r>
      <w:bookmarkEnd w:id="241"/>
    </w:p>
    <w:p w14:paraId="21447A12" w14:textId="2CC6F831" w:rsidR="00B87A0B" w:rsidRPr="00512F79" w:rsidRDefault="00B87A0B" w:rsidP="00512F79">
      <w:pPr>
        <w:rPr>
          <w:lang w:val="en-CA"/>
        </w:rPr>
      </w:pPr>
      <w:r w:rsidRPr="008C76BD">
        <w:rPr>
          <w:lang w:val="en-CA"/>
        </w:rPr>
        <w:t xml:space="preserve">This class models a </w:t>
      </w:r>
      <w:r>
        <w:rPr>
          <w:lang w:val="en-CA"/>
        </w:rPr>
        <w:t>producer of the economy</w:t>
      </w:r>
      <w:r w:rsidR="00E632FF">
        <w:rPr>
          <w:lang w:val="en-CA"/>
        </w:rPr>
        <w:t>. The producer ha</w:t>
      </w:r>
      <w:ins w:id="243" w:author="Michelle Pfister" w:date="2019-05-26T15:42:00Z">
        <w:r w:rsidR="00590E80">
          <w:rPr>
            <w:lang w:val="en-CA"/>
          </w:rPr>
          <w:t>s</w:t>
        </w:r>
      </w:ins>
      <w:del w:id="244" w:author="Michelle Pfister" w:date="2019-05-26T15:42:00Z">
        <w:r w:rsidR="00E632FF" w:rsidDel="00590E80">
          <w:rPr>
            <w:lang w:val="en-CA"/>
          </w:rPr>
          <w:delText>ve</w:delText>
        </w:r>
      </w:del>
      <w:r w:rsidR="00E632FF">
        <w:rPr>
          <w:lang w:val="en-CA"/>
        </w:rPr>
        <w:t xml:space="preserve"> a function of production and t</w:t>
      </w:r>
      <w:ins w:id="245" w:author="Michelle Pfister" w:date="2019-05-26T15:42:00Z">
        <w:r w:rsidR="00590E80">
          <w:rPr>
            <w:lang w:val="en-CA"/>
          </w:rPr>
          <w:t>ries</w:t>
        </w:r>
      </w:ins>
      <w:del w:id="246" w:author="Michelle Pfister" w:date="2019-05-26T15:42:00Z">
        <w:r w:rsidR="00E632FF" w:rsidDel="00590E80">
          <w:rPr>
            <w:lang w:val="en-CA"/>
          </w:rPr>
          <w:delText>hey try</w:delText>
        </w:r>
      </w:del>
      <w:r w:rsidR="00E632FF">
        <w:rPr>
          <w:lang w:val="en-CA"/>
        </w:rPr>
        <w:t xml:space="preserve"> to maximize the profit</w:t>
      </w:r>
      <w:r w:rsidR="007C1D19">
        <w:rPr>
          <w:lang w:val="en-CA"/>
        </w:rPr>
        <w:t>. The</w:t>
      </w:r>
      <w:r w:rsidR="007C1D19" w:rsidRPr="007C1D19">
        <w:rPr>
          <w:lang w:val="en-CA"/>
        </w:rPr>
        <w:t xml:space="preserve"> production function relates physical output of a production process to </w:t>
      </w:r>
      <w:r w:rsidR="00187A36" w:rsidRPr="007C1D19">
        <w:rPr>
          <w:lang w:val="en-CA"/>
        </w:rPr>
        <w:t>p</w:t>
      </w:r>
      <w:r w:rsidR="00187A36">
        <w:rPr>
          <w:lang w:val="en-CA"/>
        </w:rPr>
        <w:t>hysi</w:t>
      </w:r>
      <w:r w:rsidR="00187A36" w:rsidRPr="007C1D19">
        <w:rPr>
          <w:lang w:val="en-CA"/>
        </w:rPr>
        <w:t>cal</w:t>
      </w:r>
      <w:r w:rsidR="007C1D19" w:rsidRPr="007C1D19">
        <w:rPr>
          <w:lang w:val="en-CA"/>
        </w:rPr>
        <w:t xml:space="preserve"> inputs or factors of production. It is a mathematical function that relates the maximum amount of output that can be obtained from a given number of inputs. The production function</w:t>
      </w:r>
      <w:commentRangeStart w:id="247"/>
      <w:r w:rsidR="007C1D19" w:rsidRPr="007C1D19">
        <w:rPr>
          <w:lang w:val="en-CA"/>
        </w:rPr>
        <w:t xml:space="preserve">, therefore, </w:t>
      </w:r>
      <w:commentRangeEnd w:id="247"/>
      <w:r w:rsidR="00590E80">
        <w:rPr>
          <w:rStyle w:val="Kommentarzeichen"/>
        </w:rPr>
        <w:commentReference w:id="247"/>
      </w:r>
      <w:r w:rsidR="007C1D19" w:rsidRPr="007C1D19">
        <w:rPr>
          <w:lang w:val="en-CA"/>
        </w:rPr>
        <w:t xml:space="preserve">describes a boundary or frontier representing the limit of output </w:t>
      </w:r>
      <w:commentRangeStart w:id="248"/>
      <w:r w:rsidR="007C1D19" w:rsidRPr="007C1D19">
        <w:rPr>
          <w:lang w:val="en-CA"/>
        </w:rPr>
        <w:t>obtainable</w:t>
      </w:r>
      <w:commentRangeEnd w:id="248"/>
      <w:r w:rsidR="00590E80">
        <w:rPr>
          <w:rStyle w:val="Kommentarzeichen"/>
        </w:rPr>
        <w:commentReference w:id="248"/>
      </w:r>
      <w:r w:rsidR="007C1D19" w:rsidRPr="007C1D19">
        <w:rPr>
          <w:lang w:val="en-CA"/>
        </w:rPr>
        <w:t xml:space="preserve"> from each feasible combination of inputs.</w:t>
      </w:r>
    </w:p>
    <w:p w14:paraId="246E39F1" w14:textId="70952233" w:rsidR="00D410F7" w:rsidRDefault="009D67DF" w:rsidP="00D410F7">
      <w:pPr>
        <w:pStyle w:val="berschriftenmitNummerierungEbene3"/>
        <w:rPr>
          <w:lang w:val="en-CA"/>
        </w:rPr>
      </w:pPr>
      <w:bookmarkStart w:id="249" w:name="_Toc9778607"/>
      <w:r>
        <w:rPr>
          <w:lang w:val="en-CA"/>
        </w:rPr>
        <w:t>Instance Variables</w:t>
      </w:r>
      <w:bookmarkEnd w:id="249"/>
    </w:p>
    <w:p w14:paraId="244DEA6E" w14:textId="2C97DFE6" w:rsidR="00D410F7" w:rsidRPr="00D410F7" w:rsidRDefault="00D410F7" w:rsidP="00A27EA3">
      <w:pPr>
        <w:rPr>
          <w:b/>
          <w:lang w:val="en-CA"/>
        </w:rPr>
      </w:pPr>
      <w:commentRangeStart w:id="250"/>
      <w:r w:rsidRPr="003D4E27">
        <w:rPr>
          <w:lang w:val="en-CA"/>
        </w:rPr>
        <w:t xml:space="preserve">The instance variable </w:t>
      </w:r>
      <w:proofErr w:type="spellStart"/>
      <w:r w:rsidRPr="003D4E27">
        <w:rPr>
          <w:lang w:val="en-CA"/>
        </w:rPr>
        <w:t>noOfGoods</w:t>
      </w:r>
      <w:proofErr w:type="spellEnd"/>
      <w:r w:rsidRPr="003D4E27">
        <w:rPr>
          <w:lang w:val="en-CA"/>
        </w:rPr>
        <w:t xml:space="preserve"> and </w:t>
      </w:r>
      <w:proofErr w:type="spellStart"/>
      <w:r w:rsidRPr="003D4E27">
        <w:rPr>
          <w:lang w:val="en-CA"/>
        </w:rPr>
        <w:t>noOfFactors</w:t>
      </w:r>
      <w:proofErr w:type="spellEnd"/>
      <w:r w:rsidRPr="003D4E27">
        <w:rPr>
          <w:lang w:val="en-CA"/>
        </w:rPr>
        <w:t xml:space="preserve"> are used to pass on to the consumer object how many goods and factors in the economy exist</w:t>
      </w:r>
      <w:del w:id="251" w:author="Michelle Pfister" w:date="2019-05-26T15:44:00Z">
        <w:r w:rsidRPr="003D4E27" w:rsidDel="00590E80">
          <w:rPr>
            <w:lang w:val="en-CA"/>
          </w:rPr>
          <w:delText>s</w:delText>
        </w:r>
      </w:del>
      <w:r>
        <w:rPr>
          <w:lang w:val="en-CA"/>
        </w:rPr>
        <w:t>.</w:t>
      </w:r>
      <w:ins w:id="252" w:author="Michelle Pfister" w:date="2019-05-26T15:44:00Z">
        <w:r w:rsidR="00590E80">
          <w:rPr>
            <w:lang w:val="en-CA"/>
          </w:rPr>
          <w:t xml:space="preserve"> </w:t>
        </w:r>
      </w:ins>
      <w:r>
        <w:rPr>
          <w:lang w:val="en-CA"/>
        </w:rPr>
        <w:t xml:space="preserve">We use a </w:t>
      </w:r>
      <w:commentRangeStart w:id="253"/>
      <w:r>
        <w:rPr>
          <w:lang w:val="en-CA"/>
        </w:rPr>
        <w:t>“</w:t>
      </w:r>
      <w:proofErr w:type="spellStart"/>
      <w:r w:rsidRPr="003D4E27">
        <w:rPr>
          <w:lang w:val="en-CA"/>
        </w:rPr>
        <w:t>parameterDict</w:t>
      </w:r>
      <w:r>
        <w:rPr>
          <w:lang w:val="en-CA"/>
        </w:rPr>
        <w:t>onary</w:t>
      </w:r>
      <w:proofErr w:type="spellEnd"/>
      <w:r>
        <w:rPr>
          <w:lang w:val="en-CA"/>
        </w:rPr>
        <w:t>”</w:t>
      </w:r>
      <w:r w:rsidRPr="003D4E27">
        <w:rPr>
          <w:lang w:val="en-CA"/>
        </w:rPr>
        <w:t xml:space="preserve"> </w:t>
      </w:r>
      <w:commentRangeEnd w:id="253"/>
      <w:r w:rsidR="00590E80">
        <w:rPr>
          <w:rStyle w:val="Kommentarzeichen"/>
        </w:rPr>
        <w:commentReference w:id="253"/>
      </w:r>
      <w:r w:rsidRPr="003D4E27">
        <w:rPr>
          <w:lang w:val="en-CA"/>
        </w:rPr>
        <w:t>that contains all parame</w:t>
      </w:r>
      <w:r w:rsidR="00512F79">
        <w:rPr>
          <w:b/>
          <w:lang w:val="en-CA"/>
        </w:rPr>
        <w:t>t</w:t>
      </w:r>
      <w:r w:rsidRPr="003D4E27">
        <w:rPr>
          <w:lang w:val="en-CA"/>
        </w:rPr>
        <w:t xml:space="preserve">ers that define the production function </w:t>
      </w:r>
      <w:commentRangeStart w:id="254"/>
      <w:r w:rsidRPr="003D4E27">
        <w:rPr>
          <w:lang w:val="en-CA"/>
        </w:rPr>
        <w:t xml:space="preserve">(Fi= total of goods, </w:t>
      </w:r>
      <w:proofErr w:type="spellStart"/>
      <w:proofErr w:type="gramStart"/>
      <w:r w:rsidRPr="003D4E27">
        <w:rPr>
          <w:lang w:val="en-CA"/>
        </w:rPr>
        <w:t>Xi,Psi</w:t>
      </w:r>
      <w:proofErr w:type="spellEnd"/>
      <w:proofErr w:type="gramEnd"/>
      <w:r w:rsidRPr="003D4E27">
        <w:rPr>
          <w:lang w:val="en-CA"/>
        </w:rPr>
        <w:t>)</w:t>
      </w:r>
      <w:r>
        <w:rPr>
          <w:lang w:val="en-CA"/>
        </w:rPr>
        <w:t>.</w:t>
      </w:r>
      <w:commentRangeEnd w:id="250"/>
      <w:r w:rsidR="00A27EA3">
        <w:rPr>
          <w:rStyle w:val="Kommentarzeichen"/>
        </w:rPr>
        <w:commentReference w:id="250"/>
      </w:r>
      <w:commentRangeEnd w:id="254"/>
      <w:r w:rsidR="00A27EA3">
        <w:rPr>
          <w:rStyle w:val="Kommentarzeichen"/>
        </w:rPr>
        <w:commentReference w:id="254"/>
      </w:r>
    </w:p>
    <w:p w14:paraId="28AB23C2" w14:textId="0BF00F9C" w:rsidR="00927F78" w:rsidRPr="00D410F7" w:rsidRDefault="00927F78" w:rsidP="009D67DF">
      <w:pPr>
        <w:pStyle w:val="berschriftenmitNummerierungEbene3"/>
        <w:rPr>
          <w:lang w:val="en-CA"/>
        </w:rPr>
      </w:pPr>
      <w:bookmarkStart w:id="255" w:name="_Toc9778608"/>
      <w:r>
        <w:rPr>
          <w:lang w:val="en-US"/>
        </w:rPr>
        <w:t>Profit function</w:t>
      </w:r>
      <w:r w:rsidR="00B87A0B">
        <w:rPr>
          <w:lang w:val="en-US"/>
        </w:rPr>
        <w:t xml:space="preserve"> (self, </w:t>
      </w:r>
      <w:proofErr w:type="spellStart"/>
      <w:r w:rsidR="00B87A0B">
        <w:rPr>
          <w:lang w:val="en-US"/>
        </w:rPr>
        <w:t>inputList</w:t>
      </w:r>
      <w:proofErr w:type="spellEnd"/>
      <w:r w:rsidR="00B87A0B">
        <w:rPr>
          <w:lang w:val="en-US"/>
        </w:rPr>
        <w:t>, p, r)</w:t>
      </w:r>
      <w:bookmarkEnd w:id="255"/>
    </w:p>
    <w:p w14:paraId="11652A2C" w14:textId="1E86020E" w:rsidR="00B87A0B" w:rsidRPr="00374568" w:rsidRDefault="00B87A0B" w:rsidP="00A27EA3">
      <w:pPr>
        <w:rPr>
          <w:b/>
          <w:lang w:val="en-CA"/>
        </w:rPr>
      </w:pPr>
      <w:r>
        <w:rPr>
          <w:lang w:val="en-CA"/>
        </w:rPr>
        <w:t xml:space="preserve">This instance function takes the parameters self, </w:t>
      </w:r>
      <w:proofErr w:type="spellStart"/>
      <w:r>
        <w:rPr>
          <w:lang w:val="en-CA"/>
        </w:rPr>
        <w:t>inputList</w:t>
      </w:r>
      <w:proofErr w:type="spellEnd"/>
      <w:r>
        <w:rPr>
          <w:lang w:val="en-CA"/>
        </w:rPr>
        <w:t xml:space="preserve">, p and r. </w:t>
      </w:r>
      <w:proofErr w:type="spellStart"/>
      <w:r>
        <w:rPr>
          <w:lang w:val="en-CA"/>
        </w:rPr>
        <w:t>inputList</w:t>
      </w:r>
      <w:proofErr w:type="spellEnd"/>
      <w:ins w:id="256" w:author="Michelle Pfister" w:date="2019-05-26T15:44:00Z">
        <w:r w:rsidR="00590E80">
          <w:rPr>
            <w:lang w:val="en-CA"/>
          </w:rPr>
          <w:t xml:space="preserve"> is</w:t>
        </w:r>
      </w:ins>
      <w:r>
        <w:rPr>
          <w:lang w:val="en-CA"/>
        </w:rPr>
        <w:t xml:space="preserve"> </w:t>
      </w:r>
      <w:r w:rsidR="00187A36">
        <w:rPr>
          <w:lang w:val="en-CA"/>
        </w:rPr>
        <w:t>a</w:t>
      </w:r>
      <w:r>
        <w:rPr>
          <w:lang w:val="en-CA"/>
        </w:rPr>
        <w:t>s an array that has the length of number of goods plus “p” and number of factors plus “r</w:t>
      </w:r>
      <w:commentRangeStart w:id="257"/>
      <w:r>
        <w:rPr>
          <w:lang w:val="en-CA"/>
        </w:rPr>
        <w:t>”. After do the total summation</w:t>
      </w:r>
      <w:r w:rsidR="002433AF">
        <w:rPr>
          <w:lang w:val="en-CA"/>
        </w:rPr>
        <w:t xml:space="preserve"> profits and cost</w:t>
      </w:r>
      <w:r>
        <w:rPr>
          <w:lang w:val="en-CA"/>
        </w:rPr>
        <w:t xml:space="preserve"> this return the value of the total profit.</w:t>
      </w:r>
      <w:commentRangeEnd w:id="257"/>
      <w:r w:rsidR="00590E80">
        <w:rPr>
          <w:rStyle w:val="Kommentarzeichen"/>
        </w:rPr>
        <w:commentReference w:id="257"/>
      </w:r>
    </w:p>
    <w:p w14:paraId="03B8855B" w14:textId="6D052410" w:rsidR="00D410F7" w:rsidRDefault="00D410F7" w:rsidP="00D410F7">
      <w:pPr>
        <w:pStyle w:val="berschriftenmitNummerierungEbene3"/>
        <w:rPr>
          <w:lang w:val="en-CA"/>
        </w:rPr>
      </w:pPr>
      <w:bookmarkStart w:id="258" w:name="_Toc9778609"/>
      <w:r w:rsidRPr="00EA5866">
        <w:rPr>
          <w:lang w:val="en-US"/>
        </w:rPr>
        <w:t>Inverted profit function</w:t>
      </w:r>
      <w:bookmarkEnd w:id="258"/>
      <w:r w:rsidR="00B87A0B">
        <w:rPr>
          <w:lang w:val="en-US"/>
        </w:rPr>
        <w:t xml:space="preserve"> </w:t>
      </w:r>
    </w:p>
    <w:p w14:paraId="5C533753" w14:textId="0662DE57" w:rsidR="00D410F7" w:rsidRPr="00504940" w:rsidRDefault="00504940" w:rsidP="00504940">
      <w:pPr>
        <w:rPr>
          <w:lang w:val="en-CA"/>
        </w:rPr>
      </w:pPr>
      <w:r>
        <w:rPr>
          <w:lang w:val="en-CA"/>
        </w:rPr>
        <w:lastRenderedPageBreak/>
        <w:t xml:space="preserve">This instance function will simply give back the </w:t>
      </w:r>
      <w:r w:rsidR="003A1C7A">
        <w:rPr>
          <w:lang w:val="en-CA"/>
        </w:rPr>
        <w:t>profit</w:t>
      </w:r>
      <w:r>
        <w:rPr>
          <w:lang w:val="en-CA"/>
        </w:rPr>
        <w:t xml:space="preserve"> value for a specific allocation </w:t>
      </w:r>
      <w:proofErr w:type="gramStart"/>
      <w:r>
        <w:rPr>
          <w:lang w:val="en-CA"/>
        </w:rPr>
        <w:t>times</w:t>
      </w:r>
      <w:proofErr w:type="gramEnd"/>
      <w:r>
        <w:rPr>
          <w:lang w:val="en-CA"/>
        </w:rPr>
        <w:t xml:space="preserve"> (-1). So that instead of a maximization problem, a minimization problem can be solved using the </w:t>
      </w:r>
      <w:proofErr w:type="spellStart"/>
      <w:r>
        <w:rPr>
          <w:lang w:val="en-CA"/>
        </w:rPr>
        <w:t>Scipy</w:t>
      </w:r>
      <w:proofErr w:type="spellEnd"/>
      <w:r>
        <w:rPr>
          <w:lang w:val="en-CA"/>
        </w:rPr>
        <w:t xml:space="preserve"> minimize function.</w:t>
      </w:r>
    </w:p>
    <w:p w14:paraId="29B1D18F" w14:textId="02429344" w:rsidR="00D410F7" w:rsidRDefault="00D410F7" w:rsidP="009D67DF">
      <w:pPr>
        <w:pStyle w:val="berschriftenmitNummerierungEbene3"/>
        <w:rPr>
          <w:lang w:val="en-CA"/>
        </w:rPr>
      </w:pPr>
      <w:bookmarkStart w:id="259" w:name="_Toc9778610"/>
      <w:commentRangeStart w:id="260"/>
      <w:r w:rsidRPr="00EA5866">
        <w:rPr>
          <w:lang w:val="en-US"/>
        </w:rPr>
        <w:t>Maximization profits (</w:t>
      </w:r>
      <w:proofErr w:type="spellStart"/>
      <w:proofErr w:type="gramStart"/>
      <w:r w:rsidRPr="00EA5866">
        <w:rPr>
          <w:lang w:val="en-US"/>
        </w:rPr>
        <w:t>r,p</w:t>
      </w:r>
      <w:proofErr w:type="spellEnd"/>
      <w:proofErr w:type="gramEnd"/>
      <w:r w:rsidRPr="00EA5866">
        <w:rPr>
          <w:rFonts w:ascii="Consolas" w:hAnsi="Consolas" w:cs="Consolas"/>
          <w:color w:val="24292E"/>
          <w:sz w:val="18"/>
          <w:szCs w:val="18"/>
          <w:shd w:val="clear" w:color="auto" w:fill="FFFFFF"/>
          <w:lang w:val="en-US"/>
        </w:rPr>
        <w:t>)</w:t>
      </w:r>
      <w:commentRangeEnd w:id="260"/>
      <w:r w:rsidR="00A27EA3">
        <w:rPr>
          <w:rStyle w:val="Kommentarzeichen"/>
          <w:rFonts w:eastAsiaTheme="minorEastAsia" w:cstheme="minorBidi"/>
          <w:b w:val="0"/>
        </w:rPr>
        <w:commentReference w:id="260"/>
      </w:r>
      <w:bookmarkEnd w:id="259"/>
    </w:p>
    <w:p w14:paraId="7644C43F" w14:textId="310904BF" w:rsidR="003D4E27" w:rsidRPr="00512F79" w:rsidRDefault="003A1C7A" w:rsidP="00512F79">
      <w:pPr>
        <w:rPr>
          <w:lang w:val="en-CA"/>
        </w:rPr>
      </w:pPr>
      <w:r>
        <w:rPr>
          <w:lang w:val="en-CA"/>
        </w:rPr>
        <w:t xml:space="preserve">This instance function maximizes the </w:t>
      </w:r>
      <w:r w:rsidR="00927F78">
        <w:rPr>
          <w:lang w:val="en-CA"/>
        </w:rPr>
        <w:t>profit</w:t>
      </w:r>
      <w:r>
        <w:rPr>
          <w:lang w:val="en-CA"/>
        </w:rPr>
        <w:t xml:space="preserve"> of the producers </w:t>
      </w:r>
      <w:r w:rsidR="00927F78">
        <w:rPr>
          <w:lang w:val="en-CA"/>
        </w:rPr>
        <w:t>the profit they are allocated with, and p and r, the prices for goods and fact. The solution is returned in a float array, representing the optimal allocation of goods an</w:t>
      </w:r>
      <w:r w:rsidR="00512F79">
        <w:rPr>
          <w:lang w:val="en-CA"/>
        </w:rPr>
        <w:t>d</w:t>
      </w:r>
      <w:r w:rsidR="00927F78">
        <w:rPr>
          <w:lang w:val="en-CA"/>
        </w:rPr>
        <w:t xml:space="preserve"> factors for this specific producer object. </w:t>
      </w:r>
    </w:p>
    <w:p w14:paraId="2DB27C9E" w14:textId="1EC90286" w:rsidR="00E34CE6" w:rsidRDefault="00E34CE6" w:rsidP="00E34CE6">
      <w:pPr>
        <w:pStyle w:val="berschriftenmitNummerierungEbene2"/>
        <w:rPr>
          <w:ins w:id="261" w:author="Michelle Pfister" w:date="2019-05-26T15:47:00Z"/>
          <w:noProof/>
          <w:lang w:val="en-CA"/>
        </w:rPr>
      </w:pPr>
      <w:bookmarkStart w:id="262" w:name="_Toc9778611"/>
      <w:commentRangeStart w:id="263"/>
      <w:r>
        <w:rPr>
          <w:noProof/>
          <w:lang w:val="en-CA"/>
        </w:rPr>
        <w:t>Economy Class</w:t>
      </w:r>
      <w:bookmarkEnd w:id="262"/>
      <w:commentRangeEnd w:id="263"/>
      <w:r w:rsidR="00B33525">
        <w:rPr>
          <w:rStyle w:val="Kommentarzeichen"/>
          <w:rFonts w:eastAsiaTheme="minorEastAsia" w:cstheme="minorBidi"/>
          <w:b w:val="0"/>
        </w:rPr>
        <w:commentReference w:id="263"/>
      </w:r>
    </w:p>
    <w:p w14:paraId="505B32AD" w14:textId="77777777" w:rsidR="00590E80" w:rsidRPr="00590E80" w:rsidRDefault="00590E80" w:rsidP="00590E80">
      <w:pPr>
        <w:rPr>
          <w:ins w:id="264" w:author="Michelle Pfister" w:date="2019-05-26T15:47:00Z"/>
          <w:lang w:val="en-CA"/>
          <w:rPrChange w:id="265" w:author="Michelle Pfister" w:date="2019-05-26T15:47:00Z">
            <w:rPr>
              <w:ins w:id="266" w:author="Michelle Pfister" w:date="2019-05-26T15:47:00Z"/>
            </w:rPr>
          </w:rPrChange>
        </w:rPr>
        <w:pPrChange w:id="267" w:author="Michelle Pfister" w:date="2019-05-26T15:47:00Z">
          <w:pPr>
            <w:pStyle w:val="berschrift1mitNummerierung"/>
          </w:pPr>
        </w:pPrChange>
      </w:pPr>
      <w:commentRangeStart w:id="268"/>
      <w:ins w:id="269" w:author="Michelle Pfister" w:date="2019-05-26T15:47:00Z">
        <w:r w:rsidRPr="00590E80">
          <w:rPr>
            <w:lang w:val="en-CA"/>
            <w:rPrChange w:id="270" w:author="Michelle Pfister" w:date="2019-05-26T15:47:00Z">
              <w:rPr/>
            </w:rPrChange>
          </w:rPr>
          <w:t xml:space="preserve">The object of the Economy class is to find good and factor prices that will make the sum of </w:t>
        </w:r>
        <w:r>
          <w:rPr>
            <w:lang w:val="en-US"/>
          </w:rPr>
          <w:t xml:space="preserve">all </w:t>
        </w:r>
        <w:r w:rsidRPr="00590E80">
          <w:rPr>
            <w:lang w:val="en-CA"/>
            <w:rPrChange w:id="271" w:author="Michelle Pfister" w:date="2019-05-26T15:47:00Z">
              <w:rPr/>
            </w:rPrChange>
          </w:rPr>
          <w:t>the consumer demanded goods</w:t>
        </w:r>
        <w:r>
          <w:rPr>
            <w:lang w:val="en-US"/>
          </w:rPr>
          <w:t xml:space="preserve"> </w:t>
        </w:r>
        <w:r w:rsidRPr="00590E80">
          <w:rPr>
            <w:lang w:val="en-CA"/>
            <w:rPrChange w:id="272" w:author="Michelle Pfister" w:date="2019-05-26T15:47:00Z">
              <w:rPr/>
            </w:rPrChange>
          </w:rPr>
          <w:t xml:space="preserve">and </w:t>
        </w:r>
        <w:r>
          <w:rPr>
            <w:lang w:val="en-US"/>
          </w:rPr>
          <w:t xml:space="preserve">the sum of all </w:t>
        </w:r>
        <w:r w:rsidRPr="00590E80">
          <w:rPr>
            <w:lang w:val="en-CA"/>
            <w:rPrChange w:id="273" w:author="Michelle Pfister" w:date="2019-05-26T15:47:00Z">
              <w:rPr/>
            </w:rPrChange>
          </w:rPr>
          <w:t>supplied factor amounts</w:t>
        </w:r>
        <w:r>
          <w:rPr>
            <w:lang w:val="en-US"/>
          </w:rPr>
          <w:t xml:space="preserve"> </w:t>
        </w:r>
        <w:r w:rsidRPr="00590E80">
          <w:rPr>
            <w:lang w:val="en-CA"/>
            <w:rPrChange w:id="274" w:author="Michelle Pfister" w:date="2019-05-26T15:47:00Z">
              <w:rPr/>
            </w:rPrChange>
          </w:rPr>
          <w:t>be the same as the sum of the producer</w:t>
        </w:r>
        <w:r>
          <w:rPr>
            <w:lang w:val="en-US"/>
          </w:rPr>
          <w:t>’</w:t>
        </w:r>
        <w:r w:rsidRPr="00590E80">
          <w:rPr>
            <w:lang w:val="en-CA"/>
            <w:rPrChange w:id="275" w:author="Michelle Pfister" w:date="2019-05-26T15:47:00Z">
              <w:rPr/>
            </w:rPrChange>
          </w:rPr>
          <w:t>s demanded amounts of factors and supplied goods</w:t>
        </w:r>
        <w:r>
          <w:rPr>
            <w:lang w:val="en-US"/>
          </w:rPr>
          <w:t xml:space="preserve"> respectively</w:t>
        </w:r>
        <w:r w:rsidRPr="00590E80">
          <w:rPr>
            <w:lang w:val="en-CA"/>
            <w:rPrChange w:id="276" w:author="Michelle Pfister" w:date="2019-05-26T15:47:00Z">
              <w:rPr/>
            </w:rPrChange>
          </w:rPr>
          <w:t>.</w:t>
        </w:r>
      </w:ins>
      <w:commentRangeEnd w:id="268"/>
      <w:ins w:id="277" w:author="Michelle Pfister" w:date="2019-05-26T17:47:00Z">
        <w:r w:rsidR="0094603B">
          <w:rPr>
            <w:rStyle w:val="Kommentarzeichen"/>
          </w:rPr>
          <w:commentReference w:id="268"/>
        </w:r>
      </w:ins>
    </w:p>
    <w:p w14:paraId="55B40238" w14:textId="5C73838E" w:rsidR="00590E80" w:rsidRDefault="00590E80" w:rsidP="00590E80">
      <w:pPr>
        <w:rPr>
          <w:ins w:id="278" w:author="Michelle Pfister" w:date="2019-05-26T15:47:00Z"/>
          <w:lang w:val="en-US"/>
        </w:rPr>
        <w:pPrChange w:id="279" w:author="Michelle Pfister" w:date="2019-05-26T15:47:00Z">
          <w:pPr>
            <w:pStyle w:val="berschrift1mitNummerierung"/>
          </w:pPr>
        </w:pPrChange>
      </w:pPr>
      <w:ins w:id="280" w:author="Michelle Pfister" w:date="2019-05-26T15:47:00Z">
        <w:r w:rsidRPr="00590E80">
          <w:rPr>
            <w:lang w:val="en-CA"/>
            <w:rPrChange w:id="281" w:author="Michelle Pfister" w:date="2019-05-26T15:47:00Z">
              <w:rPr/>
            </w:rPrChange>
          </w:rPr>
          <w:t xml:space="preserve">The way chosen to do this is to subtract the difference and minimize </w:t>
        </w:r>
        <w:r>
          <w:rPr>
            <w:lang w:val="en-US"/>
          </w:rPr>
          <w:t xml:space="preserve">it </w:t>
        </w:r>
        <w:r w:rsidRPr="00590E80">
          <w:rPr>
            <w:lang w:val="en-CA"/>
            <w:rPrChange w:id="282" w:author="Michelle Pfister" w:date="2019-05-26T15:47:00Z">
              <w:rPr/>
            </w:rPrChange>
          </w:rPr>
          <w:t>up to 0.</w:t>
        </w:r>
        <w:r>
          <w:rPr>
            <w:lang w:val="en-US"/>
          </w:rPr>
          <w:t xml:space="preserve"> Another way of saying this, is that this class does the work of the “invisible hand” in the market to adjust the prices in such a manner that there is no excess in supply or demand.   </w:t>
        </w:r>
      </w:ins>
    </w:p>
    <w:p w14:paraId="2AB1BCB8" w14:textId="6E22465A" w:rsidR="00590E80" w:rsidRDefault="00590E80" w:rsidP="00B96DD2">
      <w:pPr>
        <w:rPr>
          <w:ins w:id="283" w:author="Michelle Pfister" w:date="2019-05-26T15:49:00Z"/>
          <w:lang w:val="en-US"/>
        </w:rPr>
      </w:pPr>
      <w:commentRangeStart w:id="284"/>
      <w:ins w:id="285" w:author="Michelle Pfister" w:date="2019-05-26T15:47:00Z">
        <w:r>
          <w:rPr>
            <w:lang w:val="en-US"/>
          </w:rPr>
          <w:t>(Graph)</w:t>
        </w:r>
        <w:commentRangeEnd w:id="284"/>
        <w:r>
          <w:rPr>
            <w:rStyle w:val="Kommentarzeichen"/>
          </w:rPr>
          <w:commentReference w:id="284"/>
        </w:r>
      </w:ins>
    </w:p>
    <w:p w14:paraId="33F1CF8D" w14:textId="20DB3B6A" w:rsidR="00B96DD2" w:rsidRPr="00B96DD2" w:rsidRDefault="00B96DD2" w:rsidP="00B96DD2">
      <w:pPr>
        <w:pStyle w:val="berschriftenmitNummerierungEbene3"/>
        <w:rPr>
          <w:ins w:id="286" w:author="Michelle Pfister" w:date="2019-05-26T15:48:00Z"/>
          <w:lang w:val="en-US"/>
          <w:rPrChange w:id="287" w:author="Michelle Pfister" w:date="2019-05-26T15:49:00Z">
            <w:rPr>
              <w:ins w:id="288" w:author="Michelle Pfister" w:date="2019-05-26T15:48:00Z"/>
              <w:rFonts w:ascii="Arial" w:eastAsia="Arial" w:hAnsi="Arial"/>
              <w:b/>
              <w:sz w:val="32"/>
              <w:szCs w:val="32"/>
            </w:rPr>
          </w:rPrChange>
        </w:rPr>
        <w:pPrChange w:id="289" w:author="Michelle Pfister" w:date="2019-05-26T15:49:00Z">
          <w:pPr>
            <w:tabs>
              <w:tab w:val="left" w:pos="720"/>
            </w:tabs>
            <w:ind w:left="36"/>
          </w:pPr>
        </w:pPrChange>
      </w:pPr>
      <w:bookmarkStart w:id="290" w:name="_Toc9778612"/>
      <w:ins w:id="291" w:author="Michelle Pfister" w:date="2019-05-26T15:49:00Z">
        <w:r>
          <w:rPr>
            <w:lang w:val="en-US"/>
          </w:rPr>
          <w:t>Instance Variables</w:t>
        </w:r>
      </w:ins>
      <w:bookmarkEnd w:id="290"/>
    </w:p>
    <w:p w14:paraId="7FA1B562" w14:textId="77777777" w:rsidR="00590E80" w:rsidRDefault="00590E80" w:rsidP="00B96DD2">
      <w:pPr>
        <w:rPr>
          <w:ins w:id="292" w:author="Michelle Pfister" w:date="2019-05-26T15:48:00Z"/>
          <w:lang w:val="en-US"/>
        </w:rPr>
        <w:pPrChange w:id="293" w:author="Michelle Pfister" w:date="2019-05-26T15:49:00Z">
          <w:pPr>
            <w:tabs>
              <w:tab w:val="left" w:pos="720"/>
            </w:tabs>
            <w:ind w:left="36"/>
          </w:pPr>
        </w:pPrChange>
      </w:pPr>
      <w:ins w:id="294" w:author="Michelle Pfister" w:date="2019-05-26T15:48:00Z">
        <w:r>
          <w:rPr>
            <w:lang w:val="en-US"/>
          </w:rPr>
          <w:t xml:space="preserve">For the objective to work it needs four variables. These are the “answer” of the Producers and Consumers when proposed good and factor prices.  </w:t>
        </w:r>
        <w:commentRangeStart w:id="295"/>
        <w:r>
          <w:rPr>
            <w:lang w:val="en-US"/>
          </w:rPr>
          <w:t xml:space="preserve">When asked, prices of goods and factor costs provided, the producer class gives an output list in form of an array that contains the amount of the good he is willing to provide first, and returns 0 in the places of the goods he is not producing, but still are part of the economy and the consumer decision. </w:t>
        </w:r>
      </w:ins>
      <w:commentRangeEnd w:id="295"/>
      <w:ins w:id="296" w:author="Michelle Pfister" w:date="2019-05-26T17:48:00Z">
        <w:r w:rsidR="0094603B">
          <w:rPr>
            <w:rStyle w:val="Kommentarzeichen"/>
          </w:rPr>
          <w:commentReference w:id="295"/>
        </w:r>
      </w:ins>
    </w:p>
    <w:p w14:paraId="79B868EF" w14:textId="77777777" w:rsidR="00590E80" w:rsidRDefault="00590E80" w:rsidP="00B96DD2">
      <w:pPr>
        <w:rPr>
          <w:ins w:id="297" w:author="Michelle Pfister" w:date="2019-05-26T15:48:00Z"/>
          <w:lang w:val="en-US"/>
        </w:rPr>
        <w:pPrChange w:id="298" w:author="Michelle Pfister" w:date="2019-05-26T15:49:00Z">
          <w:pPr>
            <w:tabs>
              <w:tab w:val="left" w:pos="720"/>
            </w:tabs>
            <w:ind w:left="36"/>
          </w:pPr>
        </w:pPrChange>
      </w:pPr>
      <w:ins w:id="299" w:author="Michelle Pfister" w:date="2019-05-26T15:48:00Z">
        <w:r>
          <w:rPr>
            <w:lang w:val="en-US"/>
          </w:rPr>
          <w:t xml:space="preserve">Then the </w:t>
        </w:r>
        <w:proofErr w:type="gramStart"/>
        <w:r>
          <w:rPr>
            <w:lang w:val="en-US"/>
          </w:rPr>
          <w:t>amount</w:t>
        </w:r>
        <w:proofErr w:type="gramEnd"/>
        <w:r>
          <w:rPr>
            <w:lang w:val="en-US"/>
          </w:rPr>
          <w:t xml:space="preserve"> of factors he demands at that factor price so that he will be able to produce, and at the end, a single profit amount he would make be the transaction successful.</w:t>
        </w:r>
      </w:ins>
    </w:p>
    <w:p w14:paraId="20729F88" w14:textId="35A2469C" w:rsidR="00590E80" w:rsidRDefault="00590E80" w:rsidP="00B96DD2">
      <w:pPr>
        <w:rPr>
          <w:ins w:id="300" w:author="Michelle Pfister" w:date="2019-05-26T15:53:00Z"/>
          <w:lang w:val="en-US"/>
        </w:rPr>
      </w:pPr>
      <w:ins w:id="301" w:author="Michelle Pfister" w:date="2019-05-26T15:48:00Z">
        <w:r>
          <w:rPr>
            <w:lang w:val="en-US"/>
          </w:rPr>
          <w:t>The consumer class, similarly, gives an output list (array), that for given good and factor prices, and the response of the producer about profit, first containing the amount of every good he would consume, and then the amount of every factor he is willing to provide,</w:t>
        </w:r>
      </w:ins>
      <w:ins w:id="302" w:author="Michelle Pfister" w:date="2019-05-26T16:48:00Z">
        <w:r w:rsidR="002D4FDF">
          <w:rPr>
            <w:lang w:val="en-US"/>
          </w:rPr>
          <w:t xml:space="preserve"> </w:t>
        </w:r>
      </w:ins>
      <w:ins w:id="303" w:author="Michelle Pfister" w:date="2019-05-26T15:48:00Z">
        <w:r>
          <w:rPr>
            <w:lang w:val="en-US"/>
          </w:rPr>
          <w:t xml:space="preserve">in order increase his or her budget constraint. So if there are 3 goods produced in the economy, and 8 factors in total, and goods prices and factor prices are provided, and the producer produces the third good, </w:t>
        </w:r>
      </w:ins>
      <w:ins w:id="304" w:author="Michelle Pfister" w:date="2019-05-26T17:50:00Z">
        <w:r w:rsidR="0094603B">
          <w:rPr>
            <w:lang w:val="en-US"/>
          </w:rPr>
          <w:t>t</w:t>
        </w:r>
      </w:ins>
      <w:ins w:id="305" w:author="Michelle Pfister" w:date="2019-05-26T15:48:00Z">
        <w:r>
          <w:rPr>
            <w:lang w:val="en-US"/>
          </w:rPr>
          <w:t xml:space="preserve">his class could return [0,0,34,3,4,5,6,7,8,7,0,100] in this format.  The consumer, now taking profit (100) into account and good and factor prices, returns [4,5,6,6,7,1,2,3,4,5,6,7]. The consumer's list length is therefore always one item shorter than the producers. In order to be able to split these answers, we need </w:t>
        </w:r>
      </w:ins>
      <w:ins w:id="306" w:author="Michelle Pfister" w:date="2019-05-26T17:51:00Z">
        <w:r w:rsidR="0094603B">
          <w:rPr>
            <w:lang w:val="en-US"/>
          </w:rPr>
          <w:t xml:space="preserve">to know </w:t>
        </w:r>
      </w:ins>
      <w:ins w:id="307" w:author="Michelle Pfister" w:date="2019-05-26T15:48:00Z">
        <w:r>
          <w:rPr>
            <w:lang w:val="en-US"/>
          </w:rPr>
          <w:t>the number of Goods and number of Factors.</w:t>
        </w:r>
      </w:ins>
    </w:p>
    <w:p w14:paraId="042A67B7" w14:textId="7128B15F" w:rsidR="00B96DD2" w:rsidRDefault="00B96DD2" w:rsidP="00B96DD2">
      <w:pPr>
        <w:pStyle w:val="berschriftenmitNummerierungEbene3"/>
        <w:rPr>
          <w:ins w:id="308" w:author="Michelle Pfister" w:date="2019-05-26T15:53:00Z"/>
          <w:lang w:val="en-US"/>
        </w:rPr>
        <w:pPrChange w:id="309" w:author="Michelle Pfister" w:date="2019-05-26T15:53:00Z">
          <w:pPr/>
        </w:pPrChange>
      </w:pPr>
      <w:bookmarkStart w:id="310" w:name="_Toc9778613"/>
      <w:ins w:id="311" w:author="Michelle Pfister" w:date="2019-05-26T15:53:00Z">
        <w:r>
          <w:rPr>
            <w:lang w:val="en-US"/>
          </w:rPr>
          <w:t>Objective</w:t>
        </w:r>
        <w:bookmarkEnd w:id="310"/>
      </w:ins>
    </w:p>
    <w:p w14:paraId="59F9DE5F" w14:textId="5D42FE3C" w:rsidR="00B96DD2" w:rsidRDefault="00B96DD2" w:rsidP="00B96DD2">
      <w:pPr>
        <w:rPr>
          <w:ins w:id="312" w:author="Michelle Pfister" w:date="2019-05-26T15:53:00Z"/>
          <w:lang w:val="en-US"/>
        </w:rPr>
        <w:pPrChange w:id="313" w:author="Michelle Pfister" w:date="2019-05-26T15:53:00Z">
          <w:pPr>
            <w:tabs>
              <w:tab w:val="left" w:pos="720"/>
            </w:tabs>
            <w:ind w:left="36"/>
          </w:pPr>
        </w:pPrChange>
      </w:pPr>
      <w:commentRangeStart w:id="314"/>
      <w:ins w:id="315" w:author="Michelle Pfister" w:date="2019-05-26T15:53:00Z">
        <w:r>
          <w:rPr>
            <w:lang w:val="en-US"/>
          </w:rPr>
          <w:lastRenderedPageBreak/>
          <w:t xml:space="preserve">First the two “moving” variables are defined: </w:t>
        </w:r>
      </w:ins>
      <w:commentRangeEnd w:id="314"/>
      <w:ins w:id="316" w:author="Michelle Pfister" w:date="2019-05-26T17:51:00Z">
        <w:r w:rsidR="0094603B">
          <w:rPr>
            <w:rStyle w:val="Kommentarzeichen"/>
          </w:rPr>
          <w:commentReference w:id="314"/>
        </w:r>
      </w:ins>
      <w:ins w:id="317" w:author="Michelle Pfister" w:date="2019-05-26T15:53:00Z">
        <w:r>
          <w:rPr>
            <w:lang w:val="en-US"/>
          </w:rPr>
          <w:t xml:space="preserve">good price (p) and factor price (r). Their length is given by splitting the </w:t>
        </w:r>
        <w:proofErr w:type="spellStart"/>
        <w:r>
          <w:rPr>
            <w:lang w:val="en-US"/>
          </w:rPr>
          <w:t>inputList</w:t>
        </w:r>
        <w:proofErr w:type="spellEnd"/>
        <w:r>
          <w:rPr>
            <w:lang w:val="en-US"/>
          </w:rPr>
          <w:t>. For good price</w:t>
        </w:r>
      </w:ins>
      <w:ins w:id="318" w:author="Michelle Pfister" w:date="2019-05-26T17:51:00Z">
        <w:r w:rsidR="0094603B">
          <w:rPr>
            <w:lang w:val="en-US"/>
          </w:rPr>
          <w:t>s</w:t>
        </w:r>
      </w:ins>
      <w:ins w:id="319" w:author="Michelle Pfister" w:date="2019-05-26T15:53:00Z">
        <w:r>
          <w:rPr>
            <w:lang w:val="en-US"/>
          </w:rPr>
          <w:t xml:space="preserve"> it goes from 0 to number of Goods, and for the factor </w:t>
        </w:r>
        <w:proofErr w:type="gramStart"/>
        <w:r>
          <w:rPr>
            <w:lang w:val="en-US"/>
          </w:rPr>
          <w:t>price</w:t>
        </w:r>
      </w:ins>
      <w:ins w:id="320" w:author="Michelle Pfister" w:date="2019-05-26T17:51:00Z">
        <w:r w:rsidR="0094603B">
          <w:rPr>
            <w:lang w:val="en-US"/>
          </w:rPr>
          <w:t>s</w:t>
        </w:r>
      </w:ins>
      <w:ins w:id="321" w:author="Michelle Pfister" w:date="2019-05-26T15:53:00Z">
        <w:r>
          <w:rPr>
            <w:lang w:val="en-US"/>
          </w:rPr>
          <w:t xml:space="preserve">  from</w:t>
        </w:r>
        <w:proofErr w:type="gramEnd"/>
        <w:r>
          <w:rPr>
            <w:lang w:val="en-US"/>
          </w:rPr>
          <w:t xml:space="preserve"> number of Goods to number of Goods </w:t>
        </w:r>
      </w:ins>
      <w:ins w:id="322" w:author="Michelle Pfister" w:date="2019-05-26T17:51:00Z">
        <w:r w:rsidR="0094603B">
          <w:rPr>
            <w:lang w:val="en-US"/>
          </w:rPr>
          <w:t>summed up with</w:t>
        </w:r>
      </w:ins>
      <w:ins w:id="323" w:author="Michelle Pfister" w:date="2019-05-26T15:53:00Z">
        <w:r>
          <w:rPr>
            <w:lang w:val="en-US"/>
          </w:rPr>
          <w:t xml:space="preserve"> number of Factors.</w:t>
        </w:r>
      </w:ins>
    </w:p>
    <w:p w14:paraId="61D4C0D8" w14:textId="77777777" w:rsidR="00B96DD2" w:rsidRDefault="00B96DD2" w:rsidP="00B96DD2">
      <w:pPr>
        <w:rPr>
          <w:ins w:id="324" w:author="Michelle Pfister" w:date="2019-05-26T15:53:00Z"/>
          <w:lang w:val="en-US"/>
        </w:rPr>
        <w:pPrChange w:id="325" w:author="Michelle Pfister" w:date="2019-05-26T15:53:00Z">
          <w:pPr>
            <w:tabs>
              <w:tab w:val="left" w:pos="720"/>
            </w:tabs>
            <w:ind w:left="36"/>
          </w:pPr>
        </w:pPrChange>
      </w:pPr>
      <w:ins w:id="326" w:author="Michelle Pfister" w:date="2019-05-26T15:53:00Z">
        <w:r>
          <w:rPr>
            <w:lang w:val="en-US"/>
          </w:rPr>
          <w:t xml:space="preserve">The producer problem follows. By calling the function </w:t>
        </w:r>
        <w:proofErr w:type="spellStart"/>
        <w:r>
          <w:rPr>
            <w:lang w:val="en-US"/>
          </w:rPr>
          <w:t>maxProfit</w:t>
        </w:r>
        <w:proofErr w:type="spellEnd"/>
        <w:r>
          <w:rPr>
            <w:lang w:val="en-US"/>
          </w:rPr>
          <w:t xml:space="preserve">, given p and r, the Producer gives an answer in the format of the array described above. Its answers are summed up to have the total goods produced and factors demanded into </w:t>
        </w:r>
        <w:proofErr w:type="spellStart"/>
        <w:r>
          <w:rPr>
            <w:lang w:val="en-US"/>
          </w:rPr>
          <w:t>SumProd</w:t>
        </w:r>
        <w:proofErr w:type="spellEnd"/>
        <w:r>
          <w:rPr>
            <w:lang w:val="en-US"/>
          </w:rPr>
          <w:t>.</w:t>
        </w:r>
      </w:ins>
    </w:p>
    <w:p w14:paraId="6190BC2D" w14:textId="0116F234" w:rsidR="00B96DD2" w:rsidRDefault="00B96DD2" w:rsidP="00B96DD2">
      <w:pPr>
        <w:rPr>
          <w:ins w:id="327" w:author="Michelle Pfister" w:date="2019-05-26T15:54:00Z"/>
          <w:lang w:val="en-US"/>
        </w:rPr>
      </w:pPr>
      <w:ins w:id="328" w:author="Michelle Pfister" w:date="2019-05-26T15:53:00Z">
        <w:r>
          <w:rPr>
            <w:lang w:val="en-US"/>
          </w:rPr>
          <w:t xml:space="preserve">Then, the profit number is extracted to distribute it to the Consumers that are also Producers.  Taking this into account, the Consumer Problem calls on the </w:t>
        </w:r>
        <w:proofErr w:type="spellStart"/>
        <w:r>
          <w:rPr>
            <w:lang w:val="en-US"/>
          </w:rPr>
          <w:t>maxUtility</w:t>
        </w:r>
        <w:proofErr w:type="spellEnd"/>
        <w:r>
          <w:rPr>
            <w:lang w:val="en-US"/>
          </w:rPr>
          <w:t xml:space="preserve"> function and gives its</w:t>
        </w:r>
      </w:ins>
      <w:ins w:id="329" w:author="Michelle Pfister" w:date="2019-05-26T17:52:00Z">
        <w:r w:rsidR="0094603B">
          <w:rPr>
            <w:lang w:val="en-US"/>
          </w:rPr>
          <w:t>’</w:t>
        </w:r>
      </w:ins>
      <w:ins w:id="330" w:author="Michelle Pfister" w:date="2019-05-26T15:53:00Z">
        <w:r>
          <w:rPr>
            <w:lang w:val="en-US"/>
          </w:rPr>
          <w:t xml:space="preserve"> answer in the format explained above. </w:t>
        </w:r>
        <w:commentRangeStart w:id="331"/>
        <w:r>
          <w:rPr>
            <w:lang w:val="en-US"/>
          </w:rPr>
          <w:t>Its</w:t>
        </w:r>
      </w:ins>
      <w:ins w:id="332" w:author="Michelle Pfister" w:date="2019-05-26T17:52:00Z">
        <w:r w:rsidR="0094603B">
          <w:rPr>
            <w:lang w:val="en-US"/>
          </w:rPr>
          <w:t>’</w:t>
        </w:r>
      </w:ins>
      <w:ins w:id="333" w:author="Michelle Pfister" w:date="2019-05-26T15:53:00Z">
        <w:r>
          <w:rPr>
            <w:lang w:val="en-US"/>
          </w:rPr>
          <w:t xml:space="preserve"> answers are also summed up to save the total goods demanded and factors provided into </w:t>
        </w:r>
        <w:proofErr w:type="spellStart"/>
        <w:r>
          <w:rPr>
            <w:lang w:val="en-US"/>
          </w:rPr>
          <w:t>SumCon</w:t>
        </w:r>
        <w:proofErr w:type="spellEnd"/>
        <w:r>
          <w:rPr>
            <w:lang w:val="en-US"/>
          </w:rPr>
          <w:t>.</w:t>
        </w:r>
      </w:ins>
      <w:commentRangeEnd w:id="331"/>
      <w:ins w:id="334" w:author="Michelle Pfister" w:date="2019-05-26T17:52:00Z">
        <w:r w:rsidR="0094603B">
          <w:rPr>
            <w:rStyle w:val="Kommentarzeichen"/>
          </w:rPr>
          <w:commentReference w:id="331"/>
        </w:r>
      </w:ins>
      <w:ins w:id="335" w:author="Michelle Pfister" w:date="2019-05-26T16:49:00Z">
        <w:r w:rsidR="002D4FDF">
          <w:rPr>
            <w:lang w:val="en-US"/>
          </w:rPr>
          <w:t xml:space="preserve"> </w:t>
        </w:r>
      </w:ins>
      <w:commentRangeStart w:id="336"/>
      <w:ins w:id="337" w:author="Michelle Pfister" w:date="2019-05-26T15:53:00Z">
        <w:r>
          <w:rPr>
            <w:lang w:val="en-US"/>
          </w:rPr>
          <w:t>We return the squared difference between these two.</w:t>
        </w:r>
      </w:ins>
      <w:ins w:id="338" w:author="Michelle Pfister" w:date="2019-05-26T16:49:00Z">
        <w:r w:rsidR="002D4FDF">
          <w:rPr>
            <w:lang w:val="en-US"/>
          </w:rPr>
          <w:t xml:space="preserve"> </w:t>
        </w:r>
      </w:ins>
      <w:commentRangeEnd w:id="336"/>
      <w:ins w:id="339" w:author="Michelle Pfister" w:date="2019-05-26T17:52:00Z">
        <w:r w:rsidR="0094603B">
          <w:rPr>
            <w:rStyle w:val="Kommentarzeichen"/>
          </w:rPr>
          <w:commentReference w:id="336"/>
        </w:r>
      </w:ins>
      <w:ins w:id="341" w:author="Michelle Pfister" w:date="2019-05-26T15:53:00Z">
        <w:r>
          <w:rPr>
            <w:lang w:val="en-US"/>
          </w:rPr>
          <w:t>Positivity constraint are added, since we</w:t>
        </w:r>
      </w:ins>
      <w:ins w:id="342" w:author="Michelle Pfister" w:date="2019-05-26T17:53:00Z">
        <w:r w:rsidR="0094603B">
          <w:rPr>
            <w:lang w:val="en-US"/>
          </w:rPr>
          <w:t xml:space="preserve"> do not</w:t>
        </w:r>
      </w:ins>
      <w:ins w:id="343" w:author="Michelle Pfister" w:date="2019-05-26T15:53:00Z">
        <w:r>
          <w:rPr>
            <w:lang w:val="en-US"/>
          </w:rPr>
          <w:t xml:space="preserve"> want to allow negative prices and then the objective follows, that is, the minimization with the method ='SLSQP' of SciPy and it is saved it into the variable called solution or “sol”.</w:t>
        </w:r>
      </w:ins>
    </w:p>
    <w:p w14:paraId="14C64D7A" w14:textId="7A96BA05" w:rsidR="00B96DD2" w:rsidRDefault="00B96DD2" w:rsidP="00B96DD2">
      <w:pPr>
        <w:pStyle w:val="berschriftenmitNummerierungEbene3"/>
        <w:rPr>
          <w:ins w:id="344" w:author="Michelle Pfister" w:date="2019-05-26T15:54:00Z"/>
          <w:lang w:val="en-US"/>
        </w:rPr>
        <w:pPrChange w:id="345" w:author="Michelle Pfister" w:date="2019-05-26T15:54:00Z">
          <w:pPr>
            <w:pStyle w:val="berschrift1mitNummerierung"/>
          </w:pPr>
        </w:pPrChange>
      </w:pPr>
      <w:bookmarkStart w:id="346" w:name="_Toc9778614"/>
      <w:ins w:id="347" w:author="Michelle Pfister" w:date="2019-05-26T15:54:00Z">
        <w:r>
          <w:rPr>
            <w:lang w:val="en-US"/>
          </w:rPr>
          <w:t>Output</w:t>
        </w:r>
        <w:bookmarkEnd w:id="346"/>
      </w:ins>
    </w:p>
    <w:p w14:paraId="3A977722" w14:textId="07D1C02E" w:rsidR="00B96DD2" w:rsidRDefault="00B96DD2" w:rsidP="00B96DD2">
      <w:pPr>
        <w:rPr>
          <w:ins w:id="348" w:author="Michelle Pfister" w:date="2019-05-26T15:54:00Z"/>
          <w:lang w:val="en-US"/>
        </w:rPr>
        <w:pPrChange w:id="349" w:author="Michelle Pfister" w:date="2019-05-26T15:54:00Z">
          <w:pPr>
            <w:pStyle w:val="berschrift1mitNummerierung"/>
          </w:pPr>
        </w:pPrChange>
      </w:pPr>
      <w:ins w:id="350" w:author="Michelle Pfister" w:date="2019-05-26T15:54:00Z">
        <w:r>
          <w:rPr>
            <w:lang w:val="en-US"/>
          </w:rPr>
          <w:t>The output is the solution that comes in this format:</w:t>
        </w:r>
      </w:ins>
    </w:p>
    <w:p w14:paraId="5FC231D6" w14:textId="77777777" w:rsidR="00B96DD2" w:rsidRPr="00B96DD2" w:rsidRDefault="00B96DD2" w:rsidP="00B96DD2">
      <w:pPr>
        <w:rPr>
          <w:ins w:id="351" w:author="Michelle Pfister" w:date="2019-05-26T15:54:00Z"/>
          <w:rStyle w:val="HTMLCode"/>
          <w:rFonts w:ascii="Consolas" w:eastAsia="Consolas" w:hAnsi="Consolas" w:cs="Consolas"/>
          <w:color w:val="24292E"/>
          <w:sz w:val="17"/>
          <w:szCs w:val="17"/>
          <w:shd w:val="clear" w:color="auto" w:fill="F6F8FA"/>
          <w:lang w:val="en-CA"/>
          <w:rPrChange w:id="352" w:author="Michelle Pfister" w:date="2019-05-26T15:54:00Z">
            <w:rPr>
              <w:ins w:id="353" w:author="Michelle Pfister" w:date="2019-05-26T15:54:00Z"/>
              <w:rStyle w:val="HTMLCode"/>
              <w:rFonts w:ascii="Consolas" w:eastAsia="Consolas" w:hAnsi="Consolas" w:cs="Consolas"/>
              <w:color w:val="24292E"/>
              <w:sz w:val="17"/>
              <w:szCs w:val="17"/>
              <w:shd w:val="clear" w:color="auto" w:fill="F6F8FA"/>
            </w:rPr>
          </w:rPrChange>
        </w:rPr>
        <w:pPrChange w:id="354" w:author="Michelle Pfister" w:date="2019-05-26T15:54:00Z">
          <w:pPr>
            <w:pStyle w:val="berschrift1mitNummerierung"/>
          </w:pPr>
        </w:pPrChange>
      </w:pPr>
    </w:p>
    <w:p w14:paraId="37FEBA75" w14:textId="77777777" w:rsidR="00B96DD2" w:rsidRDefault="00B96DD2" w:rsidP="00B96DD2">
      <w:pPr>
        <w:rPr>
          <w:ins w:id="355" w:author="Michelle Pfister" w:date="2019-05-26T15:54:00Z"/>
          <w:rStyle w:val="HTMLCode"/>
          <w:rFonts w:ascii="Consolas" w:eastAsia="Consolas" w:hAnsi="Consolas" w:cs="Consolas"/>
          <w:color w:val="24292E"/>
          <w:sz w:val="17"/>
          <w:szCs w:val="17"/>
          <w:shd w:val="clear" w:color="auto" w:fill="F6F8FA"/>
          <w:lang w:val="en-US"/>
        </w:rPr>
        <w:pPrChange w:id="356" w:author="Michelle Pfister" w:date="2019-05-26T15:54:00Z">
          <w:pPr>
            <w:pStyle w:val="berschrift1mitNummerierung"/>
          </w:pPr>
        </w:pPrChange>
      </w:pPr>
      <w:ins w:id="357" w:author="Michelle Pfister" w:date="2019-05-26T15:54:00Z">
        <w:r w:rsidRPr="00B96DD2">
          <w:rPr>
            <w:rStyle w:val="HTMLCode"/>
            <w:rFonts w:ascii="Consolas" w:eastAsia="Consolas" w:hAnsi="Consolas" w:cs="Consolas"/>
            <w:color w:val="24292E"/>
            <w:sz w:val="17"/>
            <w:szCs w:val="17"/>
            <w:shd w:val="clear" w:color="auto" w:fill="F6F8FA"/>
            <w:lang w:val="en-CA"/>
            <w:rPrChange w:id="358" w:author="Michelle Pfister" w:date="2019-05-26T15:54:00Z">
              <w:rPr>
                <w:rStyle w:val="HTMLCode"/>
                <w:rFonts w:ascii="Consolas" w:eastAsia="Consolas" w:hAnsi="Consolas" w:cs="Consolas"/>
                <w:color w:val="24292E"/>
                <w:sz w:val="17"/>
                <w:szCs w:val="17"/>
                <w:shd w:val="clear" w:color="auto" w:fill="F6F8FA"/>
              </w:rPr>
            </w:rPrChange>
          </w:rPr>
          <w:t xml:space="preserve">optimization result      </w:t>
        </w:r>
        <w:r w:rsidRPr="00B96DD2">
          <w:rPr>
            <w:rStyle w:val="HTMLCode"/>
            <w:rFonts w:ascii="Consolas" w:eastAsia="Consolas" w:hAnsi="Consolas" w:cs="Consolas"/>
            <w:color w:val="24292E"/>
            <w:sz w:val="17"/>
            <w:szCs w:val="17"/>
            <w:shd w:val="clear" w:color="auto" w:fill="F6F8FA"/>
            <w:lang w:val="en-CA"/>
            <w:rPrChange w:id="359" w:author="Michelle Pfister" w:date="2019-05-26T15:54:00Z">
              <w:rPr>
                <w:rStyle w:val="HTMLCode"/>
                <w:rFonts w:ascii="Consolas" w:eastAsia="Consolas" w:hAnsi="Consolas" w:cs="Consolas"/>
                <w:color w:val="24292E"/>
                <w:sz w:val="17"/>
                <w:szCs w:val="17"/>
                <w:shd w:val="clear" w:color="auto" w:fill="F6F8FA"/>
              </w:rPr>
            </w:rPrChange>
          </w:rPr>
          <w:br/>
        </w:r>
        <w:r w:rsidRPr="00B96DD2">
          <w:rPr>
            <w:rStyle w:val="HTMLCode"/>
            <w:rFonts w:ascii="Consolas" w:eastAsia="Consolas" w:hAnsi="Consolas" w:cs="Consolas"/>
            <w:color w:val="24292E"/>
            <w:sz w:val="17"/>
            <w:szCs w:val="17"/>
            <w:shd w:val="clear" w:color="auto" w:fill="F6F8FA"/>
            <w:lang w:val="en-CA"/>
            <w:rPrChange w:id="360" w:author="Michelle Pfister" w:date="2019-05-26T15:54:00Z">
              <w:rPr>
                <w:rStyle w:val="HTMLCode"/>
                <w:rFonts w:ascii="Consolas" w:eastAsia="Consolas" w:hAnsi="Consolas" w:cs="Consolas"/>
                <w:color w:val="24292E"/>
                <w:sz w:val="17"/>
                <w:szCs w:val="17"/>
                <w:shd w:val="clear" w:color="auto" w:fill="F6F8FA"/>
              </w:rPr>
            </w:rPrChange>
          </w:rPr>
          <w:br/>
          <w:t xml:space="preserve">fun: </w:t>
        </w:r>
        <w:r>
          <w:rPr>
            <w:rStyle w:val="HTMLCode"/>
            <w:rFonts w:ascii="Consolas" w:eastAsia="Consolas" w:hAnsi="Consolas" w:cs="Consolas"/>
            <w:color w:val="24292E"/>
            <w:sz w:val="17"/>
            <w:szCs w:val="17"/>
            <w:shd w:val="clear" w:color="auto" w:fill="F6F8FA"/>
            <w:lang w:val="en-US"/>
          </w:rPr>
          <w:t xml:space="preserve">The function. </w:t>
        </w:r>
      </w:ins>
    </w:p>
    <w:p w14:paraId="4243DA91" w14:textId="77777777" w:rsidR="00B96DD2" w:rsidRDefault="00B96DD2" w:rsidP="00B96DD2">
      <w:pPr>
        <w:rPr>
          <w:ins w:id="361" w:author="Michelle Pfister" w:date="2019-05-26T15:54:00Z"/>
          <w:rStyle w:val="HTMLCode"/>
          <w:rFonts w:ascii="Consolas" w:eastAsia="Consolas" w:hAnsi="Consolas" w:cs="Consolas"/>
          <w:color w:val="24292E"/>
          <w:sz w:val="17"/>
          <w:szCs w:val="17"/>
          <w:shd w:val="clear" w:color="auto" w:fill="F6F8FA"/>
          <w:lang w:val="en-US"/>
        </w:rPr>
        <w:pPrChange w:id="362" w:author="Michelle Pfister" w:date="2019-05-26T15:54:00Z">
          <w:pPr>
            <w:pStyle w:val="berschrift1mitNummerierung"/>
          </w:pPr>
        </w:pPrChange>
      </w:pPr>
      <w:proofErr w:type="spellStart"/>
      <w:ins w:id="363" w:author="Michelle Pfister" w:date="2019-05-26T15:54:00Z">
        <w:r w:rsidRPr="006E0AB8">
          <w:rPr>
            <w:rStyle w:val="HTMLCode"/>
            <w:rFonts w:ascii="Consolas" w:eastAsia="Consolas" w:hAnsi="Consolas" w:cs="Consolas"/>
            <w:color w:val="24292E"/>
            <w:sz w:val="17"/>
            <w:szCs w:val="17"/>
            <w:shd w:val="clear" w:color="auto" w:fill="F6F8FA"/>
            <w:lang w:val="en-CA"/>
            <w:rPrChange w:id="364" w:author="Michelle Pfister" w:date="2019-05-26T15:56:00Z">
              <w:rPr>
                <w:rStyle w:val="HTMLCode"/>
                <w:rFonts w:ascii="Consolas" w:eastAsia="Consolas" w:hAnsi="Consolas" w:cs="Consolas"/>
                <w:color w:val="24292E"/>
                <w:sz w:val="17"/>
                <w:szCs w:val="17"/>
                <w:shd w:val="clear" w:color="auto" w:fill="F6F8FA"/>
              </w:rPr>
            </w:rPrChange>
          </w:rPr>
          <w:t>jac</w:t>
        </w:r>
        <w:proofErr w:type="spellEnd"/>
        <w:r w:rsidRPr="006E0AB8">
          <w:rPr>
            <w:rStyle w:val="HTMLCode"/>
            <w:rFonts w:ascii="Consolas" w:eastAsia="Consolas" w:hAnsi="Consolas" w:cs="Consolas"/>
            <w:color w:val="24292E"/>
            <w:sz w:val="17"/>
            <w:szCs w:val="17"/>
            <w:shd w:val="clear" w:color="auto" w:fill="F6F8FA"/>
            <w:lang w:val="en-CA"/>
            <w:rPrChange w:id="365" w:author="Michelle Pfister" w:date="2019-05-26T15:56:00Z">
              <w:rPr>
                <w:rStyle w:val="HTMLCode"/>
                <w:rFonts w:ascii="Consolas" w:eastAsia="Consolas" w:hAnsi="Consolas" w:cs="Consolas"/>
                <w:color w:val="24292E"/>
                <w:sz w:val="17"/>
                <w:szCs w:val="17"/>
                <w:shd w:val="clear" w:color="auto" w:fill="F6F8FA"/>
              </w:rPr>
            </w:rPrChange>
          </w:rPr>
          <w:t xml:space="preserve">: </w:t>
        </w:r>
        <w:r>
          <w:rPr>
            <w:rStyle w:val="HTMLCode"/>
            <w:rFonts w:ascii="Consolas" w:eastAsia="Consolas" w:hAnsi="Consolas" w:cs="Consolas"/>
            <w:color w:val="24292E"/>
            <w:sz w:val="17"/>
            <w:szCs w:val="17"/>
            <w:shd w:val="clear" w:color="auto" w:fill="F6F8FA"/>
            <w:lang w:val="en-US"/>
          </w:rPr>
          <w:t xml:space="preserve">The Jacobian. </w:t>
        </w:r>
      </w:ins>
    </w:p>
    <w:p w14:paraId="4024D221" w14:textId="77777777" w:rsidR="00B96DD2" w:rsidRPr="006E0AB8" w:rsidRDefault="00B96DD2" w:rsidP="00B96DD2">
      <w:pPr>
        <w:rPr>
          <w:ins w:id="366" w:author="Michelle Pfister" w:date="2019-05-26T15:54:00Z"/>
          <w:rStyle w:val="HTMLCode"/>
          <w:rFonts w:ascii="Consolas" w:eastAsia="Consolas" w:hAnsi="Consolas" w:cs="Consolas"/>
          <w:color w:val="24292E"/>
          <w:sz w:val="17"/>
          <w:szCs w:val="17"/>
          <w:shd w:val="clear" w:color="auto" w:fill="F6F8FA"/>
          <w:lang w:val="en-CA"/>
          <w:rPrChange w:id="367" w:author="Michelle Pfister" w:date="2019-05-26T15:56:00Z">
            <w:rPr>
              <w:ins w:id="368" w:author="Michelle Pfister" w:date="2019-05-26T15:54:00Z"/>
              <w:rStyle w:val="HTMLCode"/>
              <w:rFonts w:ascii="Consolas" w:eastAsia="Consolas" w:hAnsi="Consolas" w:cs="Consolas"/>
              <w:color w:val="24292E"/>
              <w:sz w:val="17"/>
              <w:szCs w:val="17"/>
              <w:shd w:val="clear" w:color="auto" w:fill="F6F8FA"/>
            </w:rPr>
          </w:rPrChange>
        </w:rPr>
        <w:pPrChange w:id="369" w:author="Michelle Pfister" w:date="2019-05-26T15:54:00Z">
          <w:pPr>
            <w:pStyle w:val="berschrift1mitNummerierung"/>
          </w:pPr>
        </w:pPrChange>
      </w:pPr>
      <w:ins w:id="370" w:author="Michelle Pfister" w:date="2019-05-26T15:54:00Z">
        <w:r w:rsidRPr="006E0AB8">
          <w:rPr>
            <w:rStyle w:val="HTMLCode"/>
            <w:rFonts w:ascii="Consolas" w:eastAsia="Consolas" w:hAnsi="Consolas" w:cs="Consolas"/>
            <w:color w:val="24292E"/>
            <w:sz w:val="17"/>
            <w:szCs w:val="17"/>
            <w:shd w:val="clear" w:color="auto" w:fill="F6F8FA"/>
            <w:lang w:val="en-CA"/>
            <w:rPrChange w:id="371" w:author="Michelle Pfister" w:date="2019-05-26T15:56:00Z">
              <w:rPr>
                <w:rStyle w:val="HTMLCode"/>
                <w:rFonts w:ascii="Consolas" w:eastAsia="Consolas" w:hAnsi="Consolas" w:cs="Consolas"/>
                <w:color w:val="24292E"/>
                <w:sz w:val="17"/>
                <w:szCs w:val="17"/>
                <w:shd w:val="clear" w:color="auto" w:fill="F6F8FA"/>
              </w:rPr>
            </w:rPrChange>
          </w:rPr>
          <w:t>message: 'Optimization terminated successfully.'</w:t>
        </w:r>
      </w:ins>
    </w:p>
    <w:p w14:paraId="5F9E1394" w14:textId="77777777" w:rsidR="00B96DD2" w:rsidRDefault="00B96DD2" w:rsidP="00B96DD2">
      <w:pPr>
        <w:rPr>
          <w:ins w:id="372" w:author="Michelle Pfister" w:date="2019-05-26T15:54:00Z"/>
          <w:rStyle w:val="HTMLCode"/>
          <w:rFonts w:ascii="Consolas" w:eastAsia="Consolas" w:hAnsi="Consolas" w:cs="Consolas"/>
          <w:color w:val="24292E"/>
          <w:sz w:val="17"/>
          <w:szCs w:val="17"/>
          <w:shd w:val="clear" w:color="auto" w:fill="F6F8FA"/>
          <w:lang w:val="en-US"/>
        </w:rPr>
        <w:pPrChange w:id="373" w:author="Michelle Pfister" w:date="2019-05-26T15:54:00Z">
          <w:pPr>
            <w:pStyle w:val="berschrift1mitNummerierung"/>
          </w:pPr>
        </w:pPrChange>
      </w:pPr>
      <w:proofErr w:type="spellStart"/>
      <w:ins w:id="374" w:author="Michelle Pfister" w:date="2019-05-26T15:54:00Z">
        <w:r w:rsidRPr="00B96DD2">
          <w:rPr>
            <w:rStyle w:val="HTMLCode"/>
            <w:rFonts w:ascii="Consolas" w:eastAsia="Consolas" w:hAnsi="Consolas" w:cs="Consolas"/>
            <w:color w:val="24292E"/>
            <w:sz w:val="17"/>
            <w:szCs w:val="17"/>
            <w:shd w:val="clear" w:color="auto" w:fill="F6F8FA"/>
            <w:lang w:val="en-CA"/>
            <w:rPrChange w:id="375" w:author="Michelle Pfister" w:date="2019-05-26T15:54:00Z">
              <w:rPr>
                <w:rStyle w:val="HTMLCode"/>
                <w:rFonts w:ascii="Consolas" w:eastAsia="Consolas" w:hAnsi="Consolas" w:cs="Consolas"/>
                <w:color w:val="24292E"/>
                <w:sz w:val="17"/>
                <w:szCs w:val="17"/>
                <w:shd w:val="clear" w:color="auto" w:fill="F6F8FA"/>
              </w:rPr>
            </w:rPrChange>
          </w:rPr>
          <w:t>nfev</w:t>
        </w:r>
        <w:proofErr w:type="spellEnd"/>
        <w:r w:rsidRPr="00B96DD2">
          <w:rPr>
            <w:rStyle w:val="HTMLCode"/>
            <w:rFonts w:ascii="Consolas" w:eastAsia="Consolas" w:hAnsi="Consolas" w:cs="Consolas"/>
            <w:color w:val="24292E"/>
            <w:sz w:val="17"/>
            <w:szCs w:val="17"/>
            <w:shd w:val="clear" w:color="auto" w:fill="F6F8FA"/>
            <w:lang w:val="en-CA"/>
            <w:rPrChange w:id="376" w:author="Michelle Pfister" w:date="2019-05-26T15:54:00Z">
              <w:rPr>
                <w:rStyle w:val="HTMLCode"/>
                <w:rFonts w:ascii="Consolas" w:eastAsia="Consolas" w:hAnsi="Consolas" w:cs="Consolas"/>
                <w:color w:val="24292E"/>
                <w:sz w:val="17"/>
                <w:szCs w:val="17"/>
                <w:shd w:val="clear" w:color="auto" w:fill="F6F8FA"/>
              </w:rPr>
            </w:rPrChange>
          </w:rPr>
          <w:t xml:space="preserve">: </w:t>
        </w:r>
        <w:r>
          <w:rPr>
            <w:rStyle w:val="HTMLCode"/>
            <w:rFonts w:ascii="Consolas" w:eastAsia="Consolas" w:hAnsi="Consolas" w:cs="Consolas"/>
            <w:color w:val="24292E"/>
            <w:sz w:val="17"/>
            <w:szCs w:val="17"/>
            <w:shd w:val="clear" w:color="auto" w:fill="F6F8FA"/>
            <w:lang w:val="en-US"/>
          </w:rPr>
          <w:t>The number of function evaluation.</w:t>
        </w:r>
      </w:ins>
    </w:p>
    <w:p w14:paraId="4E61FB91" w14:textId="77777777" w:rsidR="00B96DD2" w:rsidRDefault="00B96DD2" w:rsidP="00B96DD2">
      <w:pPr>
        <w:rPr>
          <w:ins w:id="377" w:author="Michelle Pfister" w:date="2019-05-26T15:54:00Z"/>
          <w:rStyle w:val="HTMLCode"/>
          <w:rFonts w:ascii="Consolas" w:eastAsia="Consolas" w:hAnsi="Consolas" w:cs="Consolas"/>
          <w:color w:val="24292E"/>
          <w:sz w:val="17"/>
          <w:szCs w:val="17"/>
          <w:shd w:val="clear" w:color="auto" w:fill="F6F8FA"/>
          <w:lang w:val="en-US"/>
        </w:rPr>
        <w:pPrChange w:id="378" w:author="Michelle Pfister" w:date="2019-05-26T15:54:00Z">
          <w:pPr>
            <w:pStyle w:val="berschrift1mitNummerierung"/>
          </w:pPr>
        </w:pPrChange>
      </w:pPr>
      <w:ins w:id="379" w:author="Michelle Pfister" w:date="2019-05-26T15:54:00Z">
        <w:r w:rsidRPr="006E0AB8">
          <w:rPr>
            <w:rStyle w:val="HTMLCode"/>
            <w:rFonts w:ascii="Consolas" w:eastAsia="Consolas" w:hAnsi="Consolas" w:cs="Consolas"/>
            <w:color w:val="24292E"/>
            <w:sz w:val="17"/>
            <w:szCs w:val="17"/>
            <w:shd w:val="clear" w:color="auto" w:fill="F6F8FA"/>
            <w:lang w:val="en-CA"/>
            <w:rPrChange w:id="380" w:author="Michelle Pfister" w:date="2019-05-26T15:56:00Z">
              <w:rPr>
                <w:rStyle w:val="HTMLCode"/>
                <w:rFonts w:ascii="Consolas" w:eastAsia="Consolas" w:hAnsi="Consolas" w:cs="Consolas"/>
                <w:color w:val="24292E"/>
                <w:sz w:val="17"/>
                <w:szCs w:val="17"/>
                <w:shd w:val="clear" w:color="auto" w:fill="F6F8FA"/>
              </w:rPr>
            </w:rPrChange>
          </w:rPr>
          <w:t xml:space="preserve">nit: </w:t>
        </w:r>
        <w:r>
          <w:rPr>
            <w:rStyle w:val="HTMLCode"/>
            <w:rFonts w:ascii="Consolas" w:eastAsia="Consolas" w:hAnsi="Consolas" w:cs="Consolas"/>
            <w:color w:val="24292E"/>
            <w:sz w:val="17"/>
            <w:szCs w:val="17"/>
            <w:shd w:val="clear" w:color="auto" w:fill="F6F8FA"/>
            <w:lang w:val="en-US"/>
          </w:rPr>
          <w:t>Number of iterations.</w:t>
        </w:r>
      </w:ins>
    </w:p>
    <w:p w14:paraId="1FFCCB9C" w14:textId="77777777" w:rsidR="00B96DD2" w:rsidRDefault="00B96DD2" w:rsidP="00B96DD2">
      <w:pPr>
        <w:rPr>
          <w:ins w:id="381" w:author="Michelle Pfister" w:date="2019-05-26T15:54:00Z"/>
          <w:rStyle w:val="HTMLCode"/>
          <w:rFonts w:ascii="Consolas" w:eastAsia="Consolas" w:hAnsi="Consolas" w:cs="Consolas"/>
          <w:color w:val="24292E"/>
          <w:sz w:val="17"/>
          <w:szCs w:val="17"/>
          <w:shd w:val="clear" w:color="auto" w:fill="F6F8FA"/>
          <w:lang w:val="en-US"/>
        </w:rPr>
        <w:pPrChange w:id="382" w:author="Michelle Pfister" w:date="2019-05-26T15:54:00Z">
          <w:pPr>
            <w:pStyle w:val="berschrift1mitNummerierung"/>
          </w:pPr>
        </w:pPrChange>
      </w:pPr>
      <w:proofErr w:type="spellStart"/>
      <w:ins w:id="383" w:author="Michelle Pfister" w:date="2019-05-26T15:54:00Z">
        <w:r w:rsidRPr="006E0AB8">
          <w:rPr>
            <w:rStyle w:val="HTMLCode"/>
            <w:rFonts w:ascii="Consolas" w:eastAsia="Consolas" w:hAnsi="Consolas" w:cs="Consolas"/>
            <w:color w:val="24292E"/>
            <w:sz w:val="17"/>
            <w:szCs w:val="17"/>
            <w:shd w:val="clear" w:color="auto" w:fill="F6F8FA"/>
            <w:lang w:val="en-CA"/>
            <w:rPrChange w:id="384" w:author="Michelle Pfister" w:date="2019-05-26T15:56:00Z">
              <w:rPr>
                <w:rStyle w:val="HTMLCode"/>
                <w:rFonts w:ascii="Consolas" w:eastAsia="Consolas" w:hAnsi="Consolas" w:cs="Consolas"/>
                <w:color w:val="24292E"/>
                <w:sz w:val="17"/>
                <w:szCs w:val="17"/>
                <w:shd w:val="clear" w:color="auto" w:fill="F6F8FA"/>
              </w:rPr>
            </w:rPrChange>
          </w:rPr>
          <w:t>njev</w:t>
        </w:r>
        <w:proofErr w:type="spellEnd"/>
        <w:r w:rsidRPr="006E0AB8">
          <w:rPr>
            <w:rStyle w:val="HTMLCode"/>
            <w:rFonts w:ascii="Consolas" w:eastAsia="Consolas" w:hAnsi="Consolas" w:cs="Consolas"/>
            <w:color w:val="24292E"/>
            <w:sz w:val="17"/>
            <w:szCs w:val="17"/>
            <w:shd w:val="clear" w:color="auto" w:fill="F6F8FA"/>
            <w:lang w:val="en-CA"/>
            <w:rPrChange w:id="385" w:author="Michelle Pfister" w:date="2019-05-26T15:56:00Z">
              <w:rPr>
                <w:rStyle w:val="HTMLCode"/>
                <w:rFonts w:ascii="Consolas" w:eastAsia="Consolas" w:hAnsi="Consolas" w:cs="Consolas"/>
                <w:color w:val="24292E"/>
                <w:sz w:val="17"/>
                <w:szCs w:val="17"/>
                <w:shd w:val="clear" w:color="auto" w:fill="F6F8FA"/>
              </w:rPr>
            </w:rPrChange>
          </w:rPr>
          <w:t xml:space="preserve">: </w:t>
        </w:r>
        <w:r>
          <w:rPr>
            <w:rStyle w:val="HTMLCode"/>
            <w:rFonts w:ascii="Consolas" w:eastAsia="Consolas" w:hAnsi="Consolas" w:cs="Consolas"/>
            <w:color w:val="24292E"/>
            <w:sz w:val="17"/>
            <w:szCs w:val="17"/>
            <w:shd w:val="clear" w:color="auto" w:fill="F6F8FA"/>
            <w:lang w:val="en-US"/>
          </w:rPr>
          <w:t>Number of Jacobian Evaluations</w:t>
        </w:r>
      </w:ins>
    </w:p>
    <w:p w14:paraId="401BE2A8" w14:textId="77777777" w:rsidR="00B96DD2" w:rsidRPr="006E0AB8" w:rsidRDefault="00B96DD2" w:rsidP="00B96DD2">
      <w:pPr>
        <w:rPr>
          <w:ins w:id="386" w:author="Michelle Pfister" w:date="2019-05-26T15:54:00Z"/>
          <w:rStyle w:val="HTMLCode"/>
          <w:rFonts w:ascii="Consolas" w:eastAsia="Consolas" w:hAnsi="Consolas" w:cs="Consolas"/>
          <w:color w:val="24292E"/>
          <w:sz w:val="17"/>
          <w:szCs w:val="17"/>
          <w:shd w:val="clear" w:color="auto" w:fill="F6F8FA"/>
          <w:lang w:val="en-CA"/>
          <w:rPrChange w:id="387" w:author="Michelle Pfister" w:date="2019-05-26T15:56:00Z">
            <w:rPr>
              <w:ins w:id="388" w:author="Michelle Pfister" w:date="2019-05-26T15:54:00Z"/>
              <w:rStyle w:val="HTMLCode"/>
              <w:rFonts w:ascii="Consolas" w:eastAsia="Consolas" w:hAnsi="Consolas" w:cs="Consolas"/>
              <w:color w:val="24292E"/>
              <w:sz w:val="17"/>
              <w:szCs w:val="17"/>
              <w:shd w:val="clear" w:color="auto" w:fill="F6F8FA"/>
            </w:rPr>
          </w:rPrChange>
        </w:rPr>
        <w:pPrChange w:id="389" w:author="Michelle Pfister" w:date="2019-05-26T15:54:00Z">
          <w:pPr>
            <w:pStyle w:val="berschrift1mitNummerierung"/>
          </w:pPr>
        </w:pPrChange>
      </w:pPr>
      <w:ins w:id="390" w:author="Michelle Pfister" w:date="2019-05-26T15:54:00Z">
        <w:r w:rsidRPr="006E0AB8">
          <w:rPr>
            <w:rStyle w:val="HTMLCode"/>
            <w:rFonts w:ascii="Consolas" w:eastAsia="Consolas" w:hAnsi="Consolas" w:cs="Consolas"/>
            <w:color w:val="24292E"/>
            <w:sz w:val="17"/>
            <w:szCs w:val="17"/>
            <w:shd w:val="clear" w:color="auto" w:fill="F6F8FA"/>
            <w:lang w:val="en-CA"/>
            <w:rPrChange w:id="391" w:author="Michelle Pfister" w:date="2019-05-26T15:56:00Z">
              <w:rPr>
                <w:rStyle w:val="HTMLCode"/>
                <w:rFonts w:ascii="Consolas" w:eastAsia="Consolas" w:hAnsi="Consolas" w:cs="Consolas"/>
                <w:color w:val="24292E"/>
                <w:sz w:val="17"/>
                <w:szCs w:val="17"/>
                <w:shd w:val="clear" w:color="auto" w:fill="F6F8FA"/>
              </w:rPr>
            </w:rPrChange>
          </w:rPr>
          <w:t>status: 0</w:t>
        </w:r>
      </w:ins>
    </w:p>
    <w:p w14:paraId="08D32FB6" w14:textId="77777777" w:rsidR="00B96DD2" w:rsidRPr="006E0AB8" w:rsidRDefault="00B96DD2" w:rsidP="00B96DD2">
      <w:pPr>
        <w:rPr>
          <w:ins w:id="392" w:author="Michelle Pfister" w:date="2019-05-26T15:54:00Z"/>
          <w:rStyle w:val="HTMLCode"/>
          <w:rFonts w:ascii="Consolas" w:eastAsia="Consolas" w:hAnsi="Consolas" w:cs="Consolas"/>
          <w:color w:val="24292E"/>
          <w:sz w:val="17"/>
          <w:szCs w:val="17"/>
          <w:shd w:val="clear" w:color="auto" w:fill="F6F8FA"/>
          <w:lang w:val="en-CA"/>
          <w:rPrChange w:id="393" w:author="Michelle Pfister" w:date="2019-05-26T15:56:00Z">
            <w:rPr>
              <w:ins w:id="394" w:author="Michelle Pfister" w:date="2019-05-26T15:54:00Z"/>
              <w:rStyle w:val="HTMLCode"/>
              <w:rFonts w:ascii="Consolas" w:eastAsia="Consolas" w:hAnsi="Consolas" w:cs="Consolas"/>
              <w:color w:val="24292E"/>
              <w:sz w:val="17"/>
              <w:szCs w:val="17"/>
              <w:shd w:val="clear" w:color="auto" w:fill="F6F8FA"/>
            </w:rPr>
          </w:rPrChange>
        </w:rPr>
        <w:pPrChange w:id="395" w:author="Michelle Pfister" w:date="2019-05-26T15:54:00Z">
          <w:pPr>
            <w:pStyle w:val="berschrift1mitNummerierung"/>
          </w:pPr>
        </w:pPrChange>
      </w:pPr>
      <w:ins w:id="396" w:author="Michelle Pfister" w:date="2019-05-26T15:54:00Z">
        <w:r w:rsidRPr="006E0AB8">
          <w:rPr>
            <w:rStyle w:val="HTMLCode"/>
            <w:rFonts w:ascii="Consolas" w:eastAsia="Consolas" w:hAnsi="Consolas" w:cs="Consolas"/>
            <w:color w:val="24292E"/>
            <w:sz w:val="17"/>
            <w:szCs w:val="17"/>
            <w:shd w:val="clear" w:color="auto" w:fill="F6F8FA"/>
            <w:lang w:val="en-CA"/>
            <w:rPrChange w:id="397" w:author="Michelle Pfister" w:date="2019-05-26T15:56:00Z">
              <w:rPr>
                <w:rStyle w:val="HTMLCode"/>
                <w:rFonts w:ascii="Consolas" w:eastAsia="Consolas" w:hAnsi="Consolas" w:cs="Consolas"/>
                <w:color w:val="24292E"/>
                <w:sz w:val="17"/>
                <w:szCs w:val="17"/>
                <w:shd w:val="clear" w:color="auto" w:fill="F6F8FA"/>
              </w:rPr>
            </w:rPrChange>
          </w:rPr>
          <w:t>success: True</w:t>
        </w:r>
      </w:ins>
    </w:p>
    <w:p w14:paraId="28DA0314" w14:textId="77777777" w:rsidR="00B96DD2" w:rsidRDefault="00B96DD2" w:rsidP="00B96DD2">
      <w:pPr>
        <w:rPr>
          <w:ins w:id="398" w:author="Michelle Pfister" w:date="2019-05-26T15:54:00Z"/>
          <w:rStyle w:val="HTMLCode"/>
          <w:rFonts w:ascii="Consolas" w:eastAsia="Consolas" w:hAnsi="Consolas" w:cs="Consolas"/>
          <w:color w:val="24292E"/>
          <w:sz w:val="17"/>
          <w:szCs w:val="17"/>
          <w:shd w:val="clear" w:color="auto" w:fill="F6F8FA"/>
          <w:lang w:val="en-US"/>
        </w:rPr>
        <w:pPrChange w:id="399" w:author="Michelle Pfister" w:date="2019-05-26T15:54:00Z">
          <w:pPr>
            <w:pStyle w:val="berschrift1mitNummerierung"/>
          </w:pPr>
        </w:pPrChange>
      </w:pPr>
      <w:ins w:id="400" w:author="Michelle Pfister" w:date="2019-05-26T15:54:00Z">
        <w:r>
          <w:rPr>
            <w:rStyle w:val="HTMLCode"/>
            <w:rFonts w:ascii="Consolas" w:eastAsia="Consolas" w:hAnsi="Consolas" w:cs="Consolas"/>
            <w:color w:val="24292E"/>
            <w:sz w:val="17"/>
            <w:szCs w:val="17"/>
            <w:shd w:val="clear" w:color="auto" w:fill="F6F8FA"/>
            <w:lang w:val="en-US"/>
          </w:rPr>
          <w:t>p = Value for p.</w:t>
        </w:r>
      </w:ins>
    </w:p>
    <w:p w14:paraId="4EB4E550" w14:textId="77777777" w:rsidR="00B96DD2" w:rsidRDefault="00B96DD2" w:rsidP="00B96DD2">
      <w:pPr>
        <w:rPr>
          <w:ins w:id="401" w:author="Michelle Pfister" w:date="2019-05-26T15:54:00Z"/>
          <w:rStyle w:val="HTMLCode"/>
          <w:rFonts w:ascii="Consolas" w:eastAsia="Consolas" w:hAnsi="Consolas" w:cs="Consolas"/>
          <w:color w:val="24292E"/>
          <w:sz w:val="17"/>
          <w:szCs w:val="17"/>
          <w:shd w:val="clear" w:color="auto" w:fill="F6F8FA"/>
          <w:lang w:val="en-US"/>
        </w:rPr>
        <w:pPrChange w:id="402" w:author="Michelle Pfister" w:date="2019-05-26T15:54:00Z">
          <w:pPr>
            <w:pStyle w:val="berschrift1mitNummerierung"/>
          </w:pPr>
        </w:pPrChange>
      </w:pPr>
      <w:ins w:id="403" w:author="Michelle Pfister" w:date="2019-05-26T15:54:00Z">
        <w:r>
          <w:rPr>
            <w:rStyle w:val="HTMLCode"/>
            <w:rFonts w:ascii="Consolas" w:eastAsia="Consolas" w:hAnsi="Consolas" w:cs="Consolas"/>
            <w:color w:val="24292E"/>
            <w:sz w:val="17"/>
            <w:szCs w:val="17"/>
            <w:shd w:val="clear" w:color="auto" w:fill="F6F8FA"/>
            <w:lang w:val="en-US"/>
          </w:rPr>
          <w:t>r = value for r.</w:t>
        </w:r>
      </w:ins>
    </w:p>
    <w:p w14:paraId="2D219673" w14:textId="399B9C4A" w:rsidR="00B96DD2" w:rsidRPr="00B96DD2" w:rsidRDefault="00B96DD2" w:rsidP="0094603B">
      <w:pPr>
        <w:rPr>
          <w:shd w:val="clear" w:color="auto" w:fill="F6F8FA"/>
          <w:lang w:val="en-US"/>
          <w:rPrChange w:id="404" w:author="Michelle Pfister" w:date="2019-05-26T15:54:00Z">
            <w:rPr>
              <w:noProof/>
              <w:lang w:val="en-CA"/>
            </w:rPr>
          </w:rPrChange>
        </w:rPr>
        <w:pPrChange w:id="405" w:author="Michelle Pfister" w:date="2019-05-26T17:53:00Z">
          <w:pPr>
            <w:pStyle w:val="berschriftenmitNummerierungEbene2"/>
          </w:pPr>
        </w:pPrChange>
      </w:pPr>
      <w:ins w:id="406" w:author="Michelle Pfister" w:date="2019-05-26T15:54:00Z">
        <w:r>
          <w:rPr>
            <w:rStyle w:val="HTMLCode"/>
            <w:rFonts w:ascii="Arial" w:eastAsia="Consolas" w:hAnsi="Arial" w:cs="Arial"/>
            <w:b/>
            <w:bCs/>
            <w:color w:val="24292E"/>
            <w:sz w:val="21"/>
            <w:szCs w:val="21"/>
            <w:shd w:val="clear" w:color="auto" w:fill="F6F8FA"/>
            <w:lang w:val="en-US"/>
          </w:rPr>
          <w:t xml:space="preserve">The last two values can be called on by </w:t>
        </w:r>
        <w:proofErr w:type="spellStart"/>
        <w:proofErr w:type="gramStart"/>
        <w:r>
          <w:rPr>
            <w:rStyle w:val="HTMLCode"/>
            <w:rFonts w:ascii="Arial" w:eastAsia="Consolas" w:hAnsi="Arial" w:cs="Arial"/>
            <w:b/>
            <w:bCs/>
            <w:color w:val="24292E"/>
            <w:sz w:val="21"/>
            <w:szCs w:val="21"/>
            <w:shd w:val="clear" w:color="auto" w:fill="F6F8FA"/>
            <w:lang w:val="en-US"/>
          </w:rPr>
          <w:t>sol.p</w:t>
        </w:r>
        <w:proofErr w:type="spellEnd"/>
        <w:proofErr w:type="gramEnd"/>
        <w:r>
          <w:rPr>
            <w:rStyle w:val="HTMLCode"/>
            <w:rFonts w:ascii="Arial" w:eastAsia="Consolas" w:hAnsi="Arial" w:cs="Arial"/>
            <w:b/>
            <w:bCs/>
            <w:color w:val="24292E"/>
            <w:sz w:val="21"/>
            <w:szCs w:val="21"/>
            <w:shd w:val="clear" w:color="auto" w:fill="F6F8FA"/>
            <w:lang w:val="en-US"/>
          </w:rPr>
          <w:t xml:space="preserve"> and </w:t>
        </w:r>
        <w:proofErr w:type="spellStart"/>
        <w:r>
          <w:rPr>
            <w:rStyle w:val="HTMLCode"/>
            <w:rFonts w:ascii="Arial" w:eastAsia="Consolas" w:hAnsi="Arial" w:cs="Arial"/>
            <w:b/>
            <w:bCs/>
            <w:color w:val="24292E"/>
            <w:sz w:val="21"/>
            <w:szCs w:val="21"/>
            <w:shd w:val="clear" w:color="auto" w:fill="F6F8FA"/>
            <w:lang w:val="en-US"/>
          </w:rPr>
          <w:t>sol.r</w:t>
        </w:r>
        <w:proofErr w:type="spellEnd"/>
        <w:r>
          <w:rPr>
            <w:rStyle w:val="HTMLCode"/>
            <w:rFonts w:ascii="Arial" w:eastAsia="Consolas" w:hAnsi="Arial" w:cs="Arial"/>
            <w:b/>
            <w:bCs/>
            <w:color w:val="24292E"/>
            <w:sz w:val="21"/>
            <w:szCs w:val="21"/>
            <w:shd w:val="clear" w:color="auto" w:fill="F6F8FA"/>
            <w:lang w:val="en-US"/>
          </w:rPr>
          <w:t xml:space="preserve"> respectively. </w:t>
        </w:r>
      </w:ins>
    </w:p>
    <w:p w14:paraId="78A17BF5" w14:textId="77777777" w:rsidR="00512F79" w:rsidRDefault="00512F79" w:rsidP="00512F79">
      <w:pPr>
        <w:pStyle w:val="berschriftenmitNummerierungEbene3"/>
        <w:rPr>
          <w:noProof/>
          <w:lang w:val="en-CA"/>
        </w:rPr>
      </w:pPr>
      <w:bookmarkStart w:id="407" w:name="_Toc9682445"/>
      <w:bookmarkStart w:id="408" w:name="_Toc9778615"/>
      <w:r>
        <w:rPr>
          <w:noProof/>
          <w:lang w:val="en-CA"/>
        </w:rPr>
        <w:t>getIncome(self, p,r)</w:t>
      </w:r>
      <w:bookmarkEnd w:id="407"/>
      <w:bookmarkEnd w:id="408"/>
    </w:p>
    <w:p w14:paraId="661D5499" w14:textId="77777777" w:rsidR="00512F79" w:rsidRDefault="00512F79" w:rsidP="00512F79">
      <w:pPr>
        <w:rPr>
          <w:noProof/>
          <w:lang w:val="en-CA"/>
        </w:rPr>
      </w:pPr>
      <w:r>
        <w:rPr>
          <w:noProof/>
          <w:lang w:val="en-CA"/>
        </w:rPr>
        <w:t>This method takes any prices for goods and factors, ideally though the prices in which equilibrium is reached in the economy. The prices in which equilibrium is reached in the economy can be obtained by the user by using the findEquilibirum function of the class Economy. The method then returns an array of the income of each consumer of the economy.</w:t>
      </w:r>
    </w:p>
    <w:p w14:paraId="0E434F52" w14:textId="77777777" w:rsidR="00512F79" w:rsidRDefault="00512F79" w:rsidP="00512F79">
      <w:pPr>
        <w:pStyle w:val="berschriftenmitNummerierungEbene3"/>
        <w:rPr>
          <w:noProof/>
          <w:lang w:val="en-CA"/>
        </w:rPr>
      </w:pPr>
      <w:bookmarkStart w:id="409" w:name="_Toc9682446"/>
      <w:bookmarkStart w:id="410" w:name="_Toc9778616"/>
      <w:r>
        <w:rPr>
          <w:noProof/>
          <w:lang w:val="en-CA"/>
        </w:rPr>
        <w:t>calculateGini (self, valueArray)</w:t>
      </w:r>
      <w:bookmarkEnd w:id="409"/>
      <w:bookmarkEnd w:id="410"/>
    </w:p>
    <w:p w14:paraId="4746B92E" w14:textId="77777777" w:rsidR="00512F79" w:rsidRDefault="00512F79" w:rsidP="00512F79">
      <w:pPr>
        <w:rPr>
          <w:noProof/>
          <w:lang w:val="en-CA"/>
        </w:rPr>
      </w:pPr>
      <w:r>
        <w:rPr>
          <w:noProof/>
          <w:lang w:val="en-CA"/>
        </w:rPr>
        <w:t>This method calculates the gini coefficient for a given array. In our case the array of incomes should be given to this method, the gini coefficient will then be returned by the method.</w:t>
      </w:r>
    </w:p>
    <w:p w14:paraId="7F3B02FB" w14:textId="77777777" w:rsidR="00512F79" w:rsidRDefault="00512F79" w:rsidP="00512F79">
      <w:pPr>
        <w:pStyle w:val="berschriftenmitNummerierungEbene3"/>
        <w:rPr>
          <w:noProof/>
          <w:lang w:val="en-CA"/>
        </w:rPr>
      </w:pPr>
      <w:bookmarkStart w:id="411" w:name="_Toc9682447"/>
      <w:bookmarkStart w:id="412" w:name="_Toc9778617"/>
      <w:r>
        <w:rPr>
          <w:noProof/>
          <w:lang w:val="en-CA"/>
        </w:rPr>
        <w:lastRenderedPageBreak/>
        <w:t>s80_s20 (self, valueArray)</w:t>
      </w:r>
      <w:bookmarkEnd w:id="411"/>
      <w:bookmarkEnd w:id="412"/>
    </w:p>
    <w:p w14:paraId="1E284316" w14:textId="452C4029" w:rsidR="00512F79" w:rsidRDefault="00512F79" w:rsidP="00512F79">
      <w:pPr>
        <w:rPr>
          <w:noProof/>
          <w:lang w:val="en-CA"/>
        </w:rPr>
      </w:pPr>
      <w:r>
        <w:rPr>
          <w:noProof/>
          <w:lang w:val="en-CA"/>
        </w:rPr>
        <w:t>This method calculates the s80/s20 measure for a given array.</w:t>
      </w:r>
      <w:r w:rsidRPr="00515BD6">
        <w:rPr>
          <w:noProof/>
          <w:lang w:val="en-CA"/>
        </w:rPr>
        <w:t xml:space="preserve"> </w:t>
      </w:r>
      <w:r>
        <w:rPr>
          <w:noProof/>
          <w:lang w:val="en-CA"/>
        </w:rPr>
        <w:t>In our case the array of incomes should be given to this method, the s80/s20 will then be returned by the method.</w:t>
      </w:r>
    </w:p>
    <w:p w14:paraId="52F240A4" w14:textId="3F483B16" w:rsidR="00FB77D3" w:rsidRDefault="00E34CE6" w:rsidP="00FB77D3">
      <w:pPr>
        <w:pStyle w:val="berschriftenmitNummerierungEbene2"/>
        <w:rPr>
          <w:noProof/>
          <w:lang w:val="en-CA"/>
        </w:rPr>
      </w:pPr>
      <w:bookmarkStart w:id="413" w:name="_Toc9778618"/>
      <w:r>
        <w:rPr>
          <w:noProof/>
          <w:lang w:val="en-CA"/>
        </w:rPr>
        <w:t>UserInput Class</w:t>
      </w:r>
      <w:bookmarkEnd w:id="413"/>
    </w:p>
    <w:p w14:paraId="510F9954" w14:textId="66608490" w:rsidR="00FB77D3" w:rsidRPr="00FB77D3" w:rsidRDefault="00FB77D3" w:rsidP="00FB77D3">
      <w:pPr>
        <w:rPr>
          <w:noProof/>
          <w:lang w:val="en-CA"/>
        </w:rPr>
      </w:pPr>
      <w:r>
        <w:rPr>
          <w:noProof/>
          <w:lang w:val="en-CA"/>
        </w:rPr>
        <w:t xml:space="preserve">The class UserInput contains all communication with the User. The class UserInput has two methods: introduction ( ) and inputValues ( ) (see </w:t>
      </w:r>
      <w:r>
        <w:rPr>
          <w:noProof/>
          <w:lang w:val="en-CA"/>
        </w:rPr>
        <w:fldChar w:fldCharType="begin"/>
      </w:r>
      <w:r>
        <w:rPr>
          <w:noProof/>
          <w:lang w:val="en-CA"/>
        </w:rPr>
        <w:instrText xml:space="preserve"> REF _Ref7845375 \h </w:instrText>
      </w:r>
      <w:r>
        <w:rPr>
          <w:noProof/>
          <w:lang w:val="en-CA"/>
        </w:rPr>
      </w:r>
      <w:r>
        <w:rPr>
          <w:noProof/>
          <w:lang w:val="en-CA"/>
        </w:rPr>
        <w:fldChar w:fldCharType="separate"/>
      </w:r>
      <w:r w:rsidR="00E23EDB" w:rsidRPr="00FB77D3">
        <w:rPr>
          <w:lang w:val="en-CA"/>
        </w:rPr>
        <w:t xml:space="preserve">Figure </w:t>
      </w:r>
      <w:r w:rsidR="00E23EDB">
        <w:rPr>
          <w:noProof/>
          <w:lang w:val="en-CA"/>
        </w:rPr>
        <w:t>2</w:t>
      </w:r>
      <w:r>
        <w:rPr>
          <w:noProof/>
          <w:lang w:val="en-CA"/>
        </w:rPr>
        <w:fldChar w:fldCharType="end"/>
      </w:r>
      <w:r>
        <w:rPr>
          <w:noProof/>
          <w:lang w:val="en-CA"/>
        </w:rPr>
        <w:t>).</w:t>
      </w:r>
    </w:p>
    <w:p w14:paraId="49CDA43E" w14:textId="235D053B" w:rsidR="00FB77D3" w:rsidRDefault="0040398C" w:rsidP="00FB77D3">
      <w:pPr>
        <w:keepNext/>
      </w:pPr>
      <w:r>
        <w:rPr>
          <w:noProof/>
          <w:lang w:val="en-CA"/>
        </w:rPr>
        <w:drawing>
          <wp:inline distT="0" distB="0" distL="0" distR="0" wp14:anchorId="5B666B64" wp14:editId="7CA35388">
            <wp:extent cx="5758180" cy="958291"/>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Input Class.jpg"/>
                    <pic:cNvPicPr/>
                  </pic:nvPicPr>
                  <pic:blipFill rotWithShape="1">
                    <a:blip r:embed="rId15">
                      <a:extLst>
                        <a:ext uri="{28A0092B-C50C-407E-A947-70E740481C1C}">
                          <a14:useLocalDpi xmlns:a14="http://schemas.microsoft.com/office/drawing/2010/main" val="0"/>
                        </a:ext>
                      </a:extLst>
                    </a:blip>
                    <a:srcRect t="9937" b="60478"/>
                    <a:stretch/>
                  </pic:blipFill>
                  <pic:spPr bwMode="auto">
                    <a:xfrm>
                      <a:off x="0" y="0"/>
                      <a:ext cx="5758785" cy="958392"/>
                    </a:xfrm>
                    <a:prstGeom prst="rect">
                      <a:avLst/>
                    </a:prstGeom>
                    <a:ln>
                      <a:noFill/>
                    </a:ln>
                    <a:extLst>
                      <a:ext uri="{53640926-AAD7-44D8-BBD7-CCE9431645EC}">
                        <a14:shadowObscured xmlns:a14="http://schemas.microsoft.com/office/drawing/2010/main"/>
                      </a:ext>
                    </a:extLst>
                  </pic:spPr>
                </pic:pic>
              </a:graphicData>
            </a:graphic>
          </wp:inline>
        </w:drawing>
      </w:r>
    </w:p>
    <w:p w14:paraId="7BF48F64" w14:textId="35BE9816" w:rsidR="00FB77D3" w:rsidRDefault="00FB77D3" w:rsidP="00FB77D3">
      <w:pPr>
        <w:pStyle w:val="Beschriftung"/>
        <w:rPr>
          <w:lang w:val="en-CA"/>
        </w:rPr>
      </w:pPr>
      <w:bookmarkStart w:id="414" w:name="_Ref7845375"/>
      <w:bookmarkStart w:id="415" w:name="_Ref7845371"/>
      <w:r w:rsidRPr="00FB77D3">
        <w:rPr>
          <w:lang w:val="en-CA"/>
        </w:rPr>
        <w:t xml:space="preserve">Figure </w:t>
      </w:r>
      <w:r>
        <w:fldChar w:fldCharType="begin"/>
      </w:r>
      <w:r w:rsidRPr="00FB77D3">
        <w:rPr>
          <w:lang w:val="en-CA"/>
        </w:rPr>
        <w:instrText xml:space="preserve"> SEQ Figure \* ARABIC </w:instrText>
      </w:r>
      <w:r>
        <w:fldChar w:fldCharType="separate"/>
      </w:r>
      <w:r w:rsidR="00E23EDB">
        <w:rPr>
          <w:noProof/>
          <w:lang w:val="en-CA"/>
        </w:rPr>
        <w:t>2</w:t>
      </w:r>
      <w:r>
        <w:fldChar w:fldCharType="end"/>
      </w:r>
      <w:bookmarkEnd w:id="414"/>
      <w:r w:rsidRPr="00FB77D3">
        <w:rPr>
          <w:lang w:val="en-CA"/>
        </w:rPr>
        <w:t xml:space="preserve">: UML Class Diagram </w:t>
      </w:r>
      <w:proofErr w:type="spellStart"/>
      <w:r>
        <w:rPr>
          <w:lang w:val="en-CA"/>
        </w:rPr>
        <w:t>UserInput</w:t>
      </w:r>
      <w:proofErr w:type="spellEnd"/>
      <w:r>
        <w:rPr>
          <w:lang w:val="en-CA"/>
        </w:rPr>
        <w:t xml:space="preserve"> Class</w:t>
      </w:r>
      <w:bookmarkEnd w:id="415"/>
    </w:p>
    <w:p w14:paraId="3384E0C8" w14:textId="084EFE0B" w:rsidR="00FB77D3" w:rsidRDefault="007C1D19" w:rsidP="00FB77D3">
      <w:pPr>
        <w:pStyle w:val="berschriftenmitNummerierungEbene3"/>
        <w:rPr>
          <w:lang w:val="en-CA"/>
        </w:rPr>
      </w:pPr>
      <w:bookmarkStart w:id="416" w:name="_Toc9778619"/>
      <w:r>
        <w:rPr>
          <w:lang w:val="en-CA"/>
        </w:rPr>
        <w:t>I</w:t>
      </w:r>
      <w:r w:rsidR="00FB77D3">
        <w:rPr>
          <w:lang w:val="en-CA"/>
        </w:rPr>
        <w:t xml:space="preserve">ntroduction </w:t>
      </w:r>
      <w:proofErr w:type="gramStart"/>
      <w:r w:rsidR="00FB77D3">
        <w:rPr>
          <w:lang w:val="en-CA"/>
        </w:rPr>
        <w:t>( )</w:t>
      </w:r>
      <w:proofErr w:type="gramEnd"/>
      <w:r w:rsidR="00FB77D3">
        <w:rPr>
          <w:lang w:val="en-CA"/>
        </w:rPr>
        <w:t xml:space="preserve"> : void</w:t>
      </w:r>
      <w:bookmarkEnd w:id="416"/>
    </w:p>
    <w:p w14:paraId="3A5EB05F" w14:textId="06D2C08A" w:rsidR="00FB77D3" w:rsidRDefault="00FB77D3" w:rsidP="00FB77D3">
      <w:pPr>
        <w:rPr>
          <w:lang w:val="en-CA"/>
        </w:rPr>
      </w:pPr>
      <w:r>
        <w:rPr>
          <w:lang w:val="en-CA"/>
        </w:rPr>
        <w:t>The method introduction contains no arguments and shall serve as introduction to the user. It will print out an explanation on the console, that introduces the functionalities and limitations of this economy simulation to the user and gives the user instructions on how to use this economy simulation. The method introduction has no return value.</w:t>
      </w:r>
    </w:p>
    <w:p w14:paraId="5E312880" w14:textId="7AB95AAF" w:rsidR="00FB77D3" w:rsidRDefault="007C1D19" w:rsidP="00FB77D3">
      <w:pPr>
        <w:pStyle w:val="berschriftenmitNummerierungEbene3"/>
        <w:rPr>
          <w:lang w:val="en-CA"/>
        </w:rPr>
      </w:pPr>
      <w:bookmarkStart w:id="417" w:name="_Toc9778620"/>
      <w:proofErr w:type="spellStart"/>
      <w:r>
        <w:rPr>
          <w:lang w:val="en-CA"/>
        </w:rPr>
        <w:t>I</w:t>
      </w:r>
      <w:r w:rsidR="00FB77D3">
        <w:rPr>
          <w:lang w:val="en-CA"/>
        </w:rPr>
        <w:t>nputValues</w:t>
      </w:r>
      <w:proofErr w:type="spellEnd"/>
      <w:r w:rsidR="00FB77D3">
        <w:rPr>
          <w:lang w:val="en-CA"/>
        </w:rPr>
        <w:t xml:space="preserve"> </w:t>
      </w:r>
      <w:proofErr w:type="gramStart"/>
      <w:r w:rsidR="00FB77D3">
        <w:rPr>
          <w:lang w:val="en-CA"/>
        </w:rPr>
        <w:t>( )</w:t>
      </w:r>
      <w:proofErr w:type="gramEnd"/>
      <w:r w:rsidR="00FB77D3">
        <w:rPr>
          <w:lang w:val="en-CA"/>
        </w:rPr>
        <w:t xml:space="preserve"> : Value</w:t>
      </w:r>
      <w:bookmarkEnd w:id="417"/>
    </w:p>
    <w:p w14:paraId="75DF55E5" w14:textId="0F7DC933" w:rsidR="00FB77D3" w:rsidRPr="00FB77D3" w:rsidRDefault="00FB77D3" w:rsidP="00FB77D3">
      <w:pPr>
        <w:rPr>
          <w:lang w:val="en-CA"/>
        </w:rPr>
      </w:pPr>
      <w:r>
        <w:rPr>
          <w:lang w:val="en-CA"/>
        </w:rPr>
        <w:t xml:space="preserve">The method </w:t>
      </w:r>
      <w:proofErr w:type="spellStart"/>
      <w:r>
        <w:rPr>
          <w:lang w:val="en-CA"/>
        </w:rPr>
        <w:t>inputValues</w:t>
      </w:r>
      <w:proofErr w:type="spellEnd"/>
      <w:r>
        <w:rPr>
          <w:lang w:val="en-CA"/>
        </w:rPr>
        <w:t xml:space="preserve"> will ask the user for all values necessary to create an economy object. These values will then be stored in a Value object and given back as return value. The values necessary to create an economy object include: an array of consumers, an array of producers, no of goods and number of factors in the economy. Hence, all information to create an array of consumers and an array of producers is also needed. Including the parameters to define utility and production function as well as which consumer gets profit from which producer and which good each producer produces.</w:t>
      </w:r>
    </w:p>
    <w:p w14:paraId="2840AE7F" w14:textId="03BFEBE1" w:rsidR="00E34CE6" w:rsidRDefault="00E34CE6" w:rsidP="00E34CE6">
      <w:pPr>
        <w:pStyle w:val="berschriftenmitNummerierungEbene2"/>
        <w:rPr>
          <w:noProof/>
          <w:lang w:val="en-CA"/>
        </w:rPr>
      </w:pPr>
      <w:bookmarkStart w:id="418" w:name="_Toc9778621"/>
      <w:r>
        <w:rPr>
          <w:noProof/>
          <w:lang w:val="en-CA"/>
        </w:rPr>
        <w:t>Values Class</w:t>
      </w:r>
      <w:bookmarkEnd w:id="418"/>
    </w:p>
    <w:p w14:paraId="74C8CF88" w14:textId="513CEE95" w:rsidR="00FB77D3" w:rsidRDefault="00FB77D3" w:rsidP="00FB77D3">
      <w:pPr>
        <w:rPr>
          <w:noProof/>
          <w:lang w:val="en-CA"/>
        </w:rPr>
      </w:pPr>
      <w:r>
        <w:rPr>
          <w:noProof/>
          <w:lang w:val="en-CA"/>
        </w:rPr>
        <w:t>The Value class contains no methods, but only instance variables. It’s sole purpos is to create a datatype in which we can store all information given by the user</w:t>
      </w:r>
      <w:r w:rsidR="009A5D55">
        <w:rPr>
          <w:noProof/>
          <w:lang w:val="en-CA"/>
        </w:rPr>
        <w:t xml:space="preserve"> to create the economy in one variable. The instance varaibles of Value Class are noOfGoods, noOfFactors, noOfConsumers, noOfProducers, parameterProd, parameter Con, prodOfCon and goodProd (see </w:t>
      </w:r>
      <w:r w:rsidR="009A5D55">
        <w:rPr>
          <w:noProof/>
          <w:lang w:val="en-CA"/>
        </w:rPr>
        <w:fldChar w:fldCharType="begin"/>
      </w:r>
      <w:r w:rsidR="009A5D55">
        <w:rPr>
          <w:noProof/>
          <w:lang w:val="en-CA"/>
        </w:rPr>
        <w:instrText xml:space="preserve"> REF _Ref7845834 \h </w:instrText>
      </w:r>
      <w:r w:rsidR="009A5D55">
        <w:rPr>
          <w:noProof/>
          <w:lang w:val="en-CA"/>
        </w:rPr>
      </w:r>
      <w:r w:rsidR="009A5D55">
        <w:rPr>
          <w:noProof/>
          <w:lang w:val="en-CA"/>
        </w:rPr>
        <w:fldChar w:fldCharType="separate"/>
      </w:r>
      <w:r w:rsidR="00E23EDB" w:rsidRPr="00FB77D3">
        <w:rPr>
          <w:lang w:val="en-CA"/>
        </w:rPr>
        <w:t xml:space="preserve">Figure </w:t>
      </w:r>
      <w:r w:rsidR="00E23EDB">
        <w:rPr>
          <w:noProof/>
          <w:lang w:val="en-CA"/>
        </w:rPr>
        <w:t>3</w:t>
      </w:r>
      <w:r w:rsidR="009A5D55">
        <w:rPr>
          <w:noProof/>
          <w:lang w:val="en-CA"/>
        </w:rPr>
        <w:fldChar w:fldCharType="end"/>
      </w:r>
      <w:r w:rsidR="009A5D55">
        <w:rPr>
          <w:noProof/>
          <w:lang w:val="en-CA"/>
        </w:rPr>
        <w:t>).</w:t>
      </w:r>
    </w:p>
    <w:p w14:paraId="1158FD9B" w14:textId="3CCEE1E1" w:rsidR="00FB77D3" w:rsidRDefault="0098270E" w:rsidP="00FB77D3">
      <w:pPr>
        <w:keepNext/>
      </w:pPr>
      <w:r>
        <w:rPr>
          <w:noProof/>
        </w:rPr>
        <w:lastRenderedPageBreak/>
        <w:drawing>
          <wp:inline distT="0" distB="0" distL="0" distR="0" wp14:anchorId="67BC58D7" wp14:editId="7C56596F">
            <wp:extent cx="5760642" cy="1799539"/>
            <wp:effectExtent l="0" t="0" r="0" b="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ues Class.jpg"/>
                    <pic:cNvPicPr/>
                  </pic:nvPicPr>
                  <pic:blipFill rotWithShape="1">
                    <a:blip r:embed="rId16">
                      <a:extLst>
                        <a:ext uri="{28A0092B-C50C-407E-A947-70E740481C1C}">
                          <a14:useLocalDpi xmlns:a14="http://schemas.microsoft.com/office/drawing/2010/main" val="0"/>
                        </a:ext>
                      </a:extLst>
                    </a:blip>
                    <a:srcRect t="10835" b="33629"/>
                    <a:stretch/>
                  </pic:blipFill>
                  <pic:spPr bwMode="auto">
                    <a:xfrm>
                      <a:off x="0" y="0"/>
                      <a:ext cx="5760720" cy="1799563"/>
                    </a:xfrm>
                    <a:prstGeom prst="rect">
                      <a:avLst/>
                    </a:prstGeom>
                    <a:ln>
                      <a:noFill/>
                    </a:ln>
                    <a:extLst>
                      <a:ext uri="{53640926-AAD7-44D8-BBD7-CCE9431645EC}">
                        <a14:shadowObscured xmlns:a14="http://schemas.microsoft.com/office/drawing/2010/main"/>
                      </a:ext>
                    </a:extLst>
                  </pic:spPr>
                </pic:pic>
              </a:graphicData>
            </a:graphic>
          </wp:inline>
        </w:drawing>
      </w:r>
    </w:p>
    <w:p w14:paraId="012C415D" w14:textId="6578F739" w:rsidR="00FB77D3" w:rsidRDefault="00FB77D3" w:rsidP="00FB77D3">
      <w:pPr>
        <w:pStyle w:val="Beschriftung"/>
        <w:rPr>
          <w:lang w:val="en-CA"/>
        </w:rPr>
      </w:pPr>
      <w:bookmarkStart w:id="419" w:name="_Ref7845834"/>
      <w:r w:rsidRPr="00FB77D3">
        <w:rPr>
          <w:lang w:val="en-CA"/>
        </w:rPr>
        <w:t xml:space="preserve">Figure </w:t>
      </w:r>
      <w:r>
        <w:fldChar w:fldCharType="begin"/>
      </w:r>
      <w:r w:rsidRPr="00FB77D3">
        <w:rPr>
          <w:lang w:val="en-CA"/>
        </w:rPr>
        <w:instrText xml:space="preserve"> SEQ Figure \* ARABIC </w:instrText>
      </w:r>
      <w:r>
        <w:fldChar w:fldCharType="separate"/>
      </w:r>
      <w:r w:rsidR="00E23EDB">
        <w:rPr>
          <w:noProof/>
          <w:lang w:val="en-CA"/>
        </w:rPr>
        <w:t>3</w:t>
      </w:r>
      <w:r>
        <w:fldChar w:fldCharType="end"/>
      </w:r>
      <w:bookmarkEnd w:id="419"/>
      <w:r w:rsidRPr="00FB77D3">
        <w:rPr>
          <w:lang w:val="en-CA"/>
        </w:rPr>
        <w:t xml:space="preserve"> : UML Class Diagram V</w:t>
      </w:r>
      <w:r>
        <w:rPr>
          <w:lang w:val="en-CA"/>
        </w:rPr>
        <w:t>alues Class</w:t>
      </w:r>
    </w:p>
    <w:p w14:paraId="6C0B5B95" w14:textId="1AC9F3F2" w:rsidR="00FB77D3" w:rsidRDefault="0098270E" w:rsidP="0098270E">
      <w:pPr>
        <w:pStyle w:val="berschriftenmitNummerierungEbene3"/>
        <w:rPr>
          <w:lang w:val="en-CA"/>
        </w:rPr>
      </w:pPr>
      <w:bookmarkStart w:id="420" w:name="_Toc9778622"/>
      <w:r>
        <w:rPr>
          <w:lang w:val="en-CA"/>
        </w:rPr>
        <w:t>Instance Variables</w:t>
      </w:r>
      <w:bookmarkEnd w:id="420"/>
    </w:p>
    <w:tbl>
      <w:tblPr>
        <w:tblStyle w:val="Tabellenraster"/>
        <w:tblW w:w="0" w:type="auto"/>
        <w:tblBorders>
          <w:top w:val="double" w:sz="4" w:space="0" w:color="auto"/>
          <w:left w:val="none" w:sz="0" w:space="0" w:color="auto"/>
          <w:bottom w:val="double" w:sz="4" w:space="0" w:color="auto"/>
          <w:right w:val="none" w:sz="0" w:space="0" w:color="auto"/>
        </w:tblBorders>
        <w:tblLook w:val="04A0" w:firstRow="1" w:lastRow="0" w:firstColumn="1" w:lastColumn="0" w:noHBand="0" w:noVBand="1"/>
      </w:tblPr>
      <w:tblGrid>
        <w:gridCol w:w="2547"/>
        <w:gridCol w:w="6515"/>
      </w:tblGrid>
      <w:tr w:rsidR="0098270E" w14:paraId="51784D8F" w14:textId="77777777" w:rsidTr="00F15DEB">
        <w:tc>
          <w:tcPr>
            <w:tcW w:w="2547" w:type="dxa"/>
            <w:tcBorders>
              <w:top w:val="double" w:sz="4" w:space="0" w:color="auto"/>
              <w:bottom w:val="double" w:sz="4" w:space="0" w:color="auto"/>
            </w:tcBorders>
          </w:tcPr>
          <w:p w14:paraId="0A84EECA" w14:textId="354E1115" w:rsidR="0098270E" w:rsidRPr="00F15DEB" w:rsidRDefault="0098270E" w:rsidP="0098270E">
            <w:pPr>
              <w:rPr>
                <w:b/>
                <w:lang w:val="en-CA"/>
              </w:rPr>
            </w:pPr>
            <w:r w:rsidRPr="00F15DEB">
              <w:rPr>
                <w:b/>
                <w:lang w:val="en-CA"/>
              </w:rPr>
              <w:t>Instance Variable</w:t>
            </w:r>
          </w:p>
        </w:tc>
        <w:tc>
          <w:tcPr>
            <w:tcW w:w="6515" w:type="dxa"/>
            <w:tcBorders>
              <w:top w:val="double" w:sz="4" w:space="0" w:color="auto"/>
              <w:bottom w:val="double" w:sz="4" w:space="0" w:color="auto"/>
            </w:tcBorders>
          </w:tcPr>
          <w:p w14:paraId="28C966C5" w14:textId="280E9542" w:rsidR="0098270E" w:rsidRPr="00F15DEB" w:rsidRDefault="0098270E" w:rsidP="0098270E">
            <w:pPr>
              <w:rPr>
                <w:b/>
                <w:lang w:val="en-CA"/>
              </w:rPr>
            </w:pPr>
            <w:r w:rsidRPr="00F15DEB">
              <w:rPr>
                <w:b/>
                <w:lang w:val="en-CA"/>
              </w:rPr>
              <w:t>Description</w:t>
            </w:r>
          </w:p>
        </w:tc>
      </w:tr>
      <w:tr w:rsidR="0098270E" w14:paraId="5D6D5550" w14:textId="77777777" w:rsidTr="00F15DEB">
        <w:tc>
          <w:tcPr>
            <w:tcW w:w="2547" w:type="dxa"/>
            <w:tcBorders>
              <w:top w:val="double" w:sz="4" w:space="0" w:color="auto"/>
            </w:tcBorders>
          </w:tcPr>
          <w:p w14:paraId="636B7A04" w14:textId="33BB2D68" w:rsidR="0098270E" w:rsidRDefault="0098270E" w:rsidP="0098270E">
            <w:pPr>
              <w:rPr>
                <w:lang w:val="en-CA"/>
              </w:rPr>
            </w:pPr>
            <w:proofErr w:type="spellStart"/>
            <w:r>
              <w:rPr>
                <w:lang w:val="en-CA"/>
              </w:rPr>
              <w:t>noOfGoods</w:t>
            </w:r>
            <w:proofErr w:type="spellEnd"/>
          </w:p>
        </w:tc>
        <w:tc>
          <w:tcPr>
            <w:tcW w:w="6515" w:type="dxa"/>
            <w:tcBorders>
              <w:top w:val="double" w:sz="4" w:space="0" w:color="auto"/>
            </w:tcBorders>
          </w:tcPr>
          <w:p w14:paraId="2D34CB70" w14:textId="5AE075E5" w:rsidR="0098270E" w:rsidRDefault="0098270E" w:rsidP="0098270E">
            <w:pPr>
              <w:rPr>
                <w:lang w:val="en-CA"/>
              </w:rPr>
            </w:pPr>
            <w:r>
              <w:rPr>
                <w:lang w:val="en-CA"/>
              </w:rPr>
              <w:t>Defines the number of goods in the economy. Datatype integer.</w:t>
            </w:r>
          </w:p>
        </w:tc>
      </w:tr>
      <w:tr w:rsidR="0098270E" w14:paraId="3A2F8A30" w14:textId="77777777" w:rsidTr="00F15DEB">
        <w:tc>
          <w:tcPr>
            <w:tcW w:w="2547" w:type="dxa"/>
          </w:tcPr>
          <w:p w14:paraId="466EBECB" w14:textId="560C3403" w:rsidR="0098270E" w:rsidRDefault="0098270E" w:rsidP="0098270E">
            <w:pPr>
              <w:rPr>
                <w:lang w:val="en-CA"/>
              </w:rPr>
            </w:pPr>
            <w:proofErr w:type="spellStart"/>
            <w:r>
              <w:rPr>
                <w:lang w:val="en-CA"/>
              </w:rPr>
              <w:t>noOfFactors</w:t>
            </w:r>
            <w:proofErr w:type="spellEnd"/>
          </w:p>
        </w:tc>
        <w:tc>
          <w:tcPr>
            <w:tcW w:w="6515" w:type="dxa"/>
          </w:tcPr>
          <w:p w14:paraId="219A5EB2" w14:textId="4A741751" w:rsidR="0098270E" w:rsidRDefault="0098270E" w:rsidP="0098270E">
            <w:pPr>
              <w:rPr>
                <w:lang w:val="en-CA"/>
              </w:rPr>
            </w:pPr>
            <w:r>
              <w:rPr>
                <w:lang w:val="en-CA"/>
              </w:rPr>
              <w:t>Defines the number of factors in the economy. Datatype integer.</w:t>
            </w:r>
          </w:p>
        </w:tc>
      </w:tr>
      <w:tr w:rsidR="0098270E" w14:paraId="0BABE542" w14:textId="77777777" w:rsidTr="00F15DEB">
        <w:tc>
          <w:tcPr>
            <w:tcW w:w="2547" w:type="dxa"/>
          </w:tcPr>
          <w:p w14:paraId="4CD51DC4" w14:textId="6D27305F" w:rsidR="0098270E" w:rsidRDefault="0098270E" w:rsidP="0098270E">
            <w:pPr>
              <w:rPr>
                <w:lang w:val="en-CA"/>
              </w:rPr>
            </w:pPr>
            <w:proofErr w:type="spellStart"/>
            <w:r>
              <w:rPr>
                <w:lang w:val="en-CA"/>
              </w:rPr>
              <w:t>noOfConsumers</w:t>
            </w:r>
            <w:proofErr w:type="spellEnd"/>
          </w:p>
        </w:tc>
        <w:tc>
          <w:tcPr>
            <w:tcW w:w="6515" w:type="dxa"/>
          </w:tcPr>
          <w:p w14:paraId="26E3C93D" w14:textId="04222955" w:rsidR="0098270E" w:rsidRDefault="0098270E" w:rsidP="0098270E">
            <w:pPr>
              <w:rPr>
                <w:lang w:val="en-CA"/>
              </w:rPr>
            </w:pPr>
            <w:r>
              <w:rPr>
                <w:lang w:val="en-CA"/>
              </w:rPr>
              <w:t>Defines the number of consumers in the economy. Datatype integer.</w:t>
            </w:r>
          </w:p>
        </w:tc>
      </w:tr>
      <w:tr w:rsidR="0098270E" w14:paraId="4E88EA1A" w14:textId="77777777" w:rsidTr="00F15DEB">
        <w:tc>
          <w:tcPr>
            <w:tcW w:w="2547" w:type="dxa"/>
          </w:tcPr>
          <w:p w14:paraId="5C86BC03" w14:textId="1FD7CB5E" w:rsidR="0098270E" w:rsidRDefault="0098270E" w:rsidP="0098270E">
            <w:pPr>
              <w:rPr>
                <w:lang w:val="en-CA"/>
              </w:rPr>
            </w:pPr>
            <w:proofErr w:type="spellStart"/>
            <w:r>
              <w:rPr>
                <w:lang w:val="en-CA"/>
              </w:rPr>
              <w:t>noOfProducers</w:t>
            </w:r>
            <w:proofErr w:type="spellEnd"/>
          </w:p>
        </w:tc>
        <w:tc>
          <w:tcPr>
            <w:tcW w:w="6515" w:type="dxa"/>
          </w:tcPr>
          <w:p w14:paraId="37E7B148" w14:textId="6DA8EC8A" w:rsidR="0098270E" w:rsidRDefault="0098270E" w:rsidP="0098270E">
            <w:pPr>
              <w:rPr>
                <w:lang w:val="en-CA"/>
              </w:rPr>
            </w:pPr>
            <w:r>
              <w:rPr>
                <w:lang w:val="en-CA"/>
              </w:rPr>
              <w:t>Defines the number of producers in the economy. Datatype integer.</w:t>
            </w:r>
          </w:p>
        </w:tc>
      </w:tr>
      <w:tr w:rsidR="0098270E" w:rsidRPr="00512F79" w14:paraId="41E15600" w14:textId="77777777" w:rsidTr="00F15DEB">
        <w:tc>
          <w:tcPr>
            <w:tcW w:w="2547" w:type="dxa"/>
          </w:tcPr>
          <w:p w14:paraId="7589C434" w14:textId="4DDC3EB6" w:rsidR="0098270E" w:rsidRDefault="0098270E" w:rsidP="0098270E">
            <w:pPr>
              <w:rPr>
                <w:lang w:val="en-CA"/>
              </w:rPr>
            </w:pPr>
            <w:proofErr w:type="spellStart"/>
            <w:r>
              <w:rPr>
                <w:lang w:val="en-CA"/>
              </w:rPr>
              <w:t>parameterCon</w:t>
            </w:r>
            <w:proofErr w:type="spellEnd"/>
          </w:p>
        </w:tc>
        <w:tc>
          <w:tcPr>
            <w:tcW w:w="6515" w:type="dxa"/>
          </w:tcPr>
          <w:p w14:paraId="4138FA26" w14:textId="44DFDE96" w:rsidR="0098270E" w:rsidRDefault="0098270E" w:rsidP="0098270E">
            <w:pPr>
              <w:rPr>
                <w:lang w:val="en-CA"/>
              </w:rPr>
            </w:pPr>
            <w:r>
              <w:rPr>
                <w:lang w:val="en-CA"/>
              </w:rPr>
              <w:t>Defines the parameter for the utility function for each consumer. Datatype is a list of dictionaries, each dictionary contains the parameters: alpha, beta, gamma, sigma and theta.</w:t>
            </w:r>
          </w:p>
        </w:tc>
      </w:tr>
      <w:tr w:rsidR="0098270E" w:rsidRPr="00512F79" w14:paraId="4B540337" w14:textId="77777777" w:rsidTr="00F15DEB">
        <w:tc>
          <w:tcPr>
            <w:tcW w:w="2547" w:type="dxa"/>
          </w:tcPr>
          <w:p w14:paraId="7CAD21CD" w14:textId="7E9BAD08" w:rsidR="0098270E" w:rsidRDefault="0098270E" w:rsidP="0098270E">
            <w:pPr>
              <w:rPr>
                <w:lang w:val="en-CA"/>
              </w:rPr>
            </w:pPr>
            <w:proofErr w:type="spellStart"/>
            <w:r>
              <w:rPr>
                <w:lang w:val="en-CA"/>
              </w:rPr>
              <w:t>parameterProd</w:t>
            </w:r>
            <w:proofErr w:type="spellEnd"/>
          </w:p>
        </w:tc>
        <w:tc>
          <w:tcPr>
            <w:tcW w:w="6515" w:type="dxa"/>
          </w:tcPr>
          <w:p w14:paraId="18F6B394" w14:textId="6F683A47" w:rsidR="0098270E" w:rsidRDefault="0098270E" w:rsidP="0098270E">
            <w:pPr>
              <w:rPr>
                <w:lang w:val="en-CA"/>
              </w:rPr>
            </w:pPr>
            <w:r>
              <w:rPr>
                <w:lang w:val="en-CA"/>
              </w:rPr>
              <w:t xml:space="preserve">Defines the parameter for the production function for each producer. Datatype is a list of </w:t>
            </w:r>
            <w:proofErr w:type="gramStart"/>
            <w:r>
              <w:rPr>
                <w:lang w:val="en-CA"/>
              </w:rPr>
              <w:t>dictionaries,</w:t>
            </w:r>
            <w:proofErr w:type="gramEnd"/>
            <w:r>
              <w:rPr>
                <w:lang w:val="en-CA"/>
              </w:rPr>
              <w:t xml:space="preserve"> each dictionary contains the parameters: xi and psi.</w:t>
            </w:r>
          </w:p>
        </w:tc>
      </w:tr>
      <w:tr w:rsidR="0098270E" w:rsidRPr="00512F79" w14:paraId="52ABFDE2" w14:textId="77777777" w:rsidTr="00F15DEB">
        <w:tc>
          <w:tcPr>
            <w:tcW w:w="2547" w:type="dxa"/>
          </w:tcPr>
          <w:p w14:paraId="710C35A3" w14:textId="1FDD59DD" w:rsidR="0098270E" w:rsidRDefault="0098270E" w:rsidP="0098270E">
            <w:pPr>
              <w:rPr>
                <w:lang w:val="en-CA"/>
              </w:rPr>
            </w:pPr>
            <w:proofErr w:type="spellStart"/>
            <w:r>
              <w:rPr>
                <w:lang w:val="en-CA"/>
              </w:rPr>
              <w:t>prodOfCon</w:t>
            </w:r>
            <w:proofErr w:type="spellEnd"/>
          </w:p>
        </w:tc>
        <w:tc>
          <w:tcPr>
            <w:tcW w:w="6515" w:type="dxa"/>
          </w:tcPr>
          <w:p w14:paraId="7C729430" w14:textId="67F86F98" w:rsidR="0098270E" w:rsidRDefault="0098270E" w:rsidP="0098270E">
            <w:pPr>
              <w:rPr>
                <w:lang w:val="en-CA"/>
              </w:rPr>
            </w:pPr>
            <w:r>
              <w:rPr>
                <w:lang w:val="en-CA"/>
              </w:rPr>
              <w:t xml:space="preserve">Defines the relationship between consumers and producers, more specifically it defines for each consumer, which shares he has of a producer’s company. This will later in the economy simulation impact the profit a consumer gets to spend. Datatype is a list of </w:t>
            </w:r>
            <w:proofErr w:type="gramStart"/>
            <w:r>
              <w:rPr>
                <w:lang w:val="en-CA"/>
              </w:rPr>
              <w:t>integers,</w:t>
            </w:r>
            <w:proofErr w:type="gramEnd"/>
            <w:r>
              <w:rPr>
                <w:lang w:val="en-CA"/>
              </w:rPr>
              <w:t xml:space="preserve"> the integer is the number of the producer from which the consumer will receive profit.</w:t>
            </w:r>
          </w:p>
        </w:tc>
      </w:tr>
      <w:tr w:rsidR="0098270E" w:rsidRPr="00512F79" w14:paraId="4AAE07FF" w14:textId="77777777" w:rsidTr="00F15DEB">
        <w:tc>
          <w:tcPr>
            <w:tcW w:w="2547" w:type="dxa"/>
          </w:tcPr>
          <w:p w14:paraId="2B37981A" w14:textId="22AE8451" w:rsidR="0098270E" w:rsidRDefault="0098270E" w:rsidP="0098270E">
            <w:pPr>
              <w:rPr>
                <w:lang w:val="en-CA"/>
              </w:rPr>
            </w:pPr>
            <w:proofErr w:type="spellStart"/>
            <w:r>
              <w:rPr>
                <w:lang w:val="en-CA"/>
              </w:rPr>
              <w:t>goodProd</w:t>
            </w:r>
            <w:proofErr w:type="spellEnd"/>
          </w:p>
        </w:tc>
        <w:tc>
          <w:tcPr>
            <w:tcW w:w="6515" w:type="dxa"/>
          </w:tcPr>
          <w:p w14:paraId="0ED2DE7D" w14:textId="66948ACE" w:rsidR="0098270E" w:rsidRDefault="0098270E" w:rsidP="0098270E">
            <w:pPr>
              <w:rPr>
                <w:lang w:val="en-CA"/>
              </w:rPr>
            </w:pPr>
            <w:r>
              <w:rPr>
                <w:lang w:val="en-CA"/>
              </w:rPr>
              <w:t xml:space="preserve">Defines which producer produces which good. Datatype is a list of </w:t>
            </w:r>
            <w:proofErr w:type="gramStart"/>
            <w:r>
              <w:rPr>
                <w:lang w:val="en-CA"/>
              </w:rPr>
              <w:t>integers,</w:t>
            </w:r>
            <w:proofErr w:type="gramEnd"/>
            <w:r>
              <w:rPr>
                <w:lang w:val="en-CA"/>
              </w:rPr>
              <w:t xml:space="preserve"> the integer is the number which good will be produced by the indexed producer.</w:t>
            </w:r>
          </w:p>
        </w:tc>
      </w:tr>
    </w:tbl>
    <w:p w14:paraId="50A04356" w14:textId="23C44E0C" w:rsidR="0098270E" w:rsidRPr="00FB77D3" w:rsidDel="00B96DD2" w:rsidRDefault="0098270E" w:rsidP="0098270E">
      <w:pPr>
        <w:rPr>
          <w:del w:id="421" w:author="Michelle Pfister" w:date="2019-05-26T15:54:00Z"/>
          <w:lang w:val="en-CA"/>
        </w:rPr>
      </w:pPr>
    </w:p>
    <w:p w14:paraId="5E0AC4B6" w14:textId="6C502078" w:rsidR="00E34CE6" w:rsidRDefault="00E34CE6" w:rsidP="00E34CE6">
      <w:pPr>
        <w:pStyle w:val="berschriftenmitNummerierungEbene2"/>
        <w:rPr>
          <w:noProof/>
          <w:lang w:val="en-CA"/>
        </w:rPr>
      </w:pPr>
      <w:bookmarkStart w:id="422" w:name="_Toc9778623"/>
      <w:r>
        <w:rPr>
          <w:noProof/>
          <w:lang w:val="en-CA"/>
        </w:rPr>
        <w:t>Economy Simulation Class</w:t>
      </w:r>
      <w:bookmarkEnd w:id="422"/>
    </w:p>
    <w:p w14:paraId="486CDA64" w14:textId="64E5BA07" w:rsidR="009211ED" w:rsidRDefault="009211ED" w:rsidP="009211ED">
      <w:pPr>
        <w:rPr>
          <w:noProof/>
          <w:lang w:val="en-CA"/>
        </w:rPr>
      </w:pPr>
      <w:r>
        <w:rPr>
          <w:noProof/>
          <w:lang w:val="en-CA"/>
        </w:rPr>
        <w:t xml:space="preserve">The EconomySimulation class uses all the previous code in order to run the economy simulation. Therefore, it has no instance variables nor methods (see </w:t>
      </w:r>
      <w:r>
        <w:rPr>
          <w:noProof/>
          <w:lang w:val="en-CA"/>
        </w:rPr>
        <w:fldChar w:fldCharType="begin"/>
      </w:r>
      <w:r>
        <w:rPr>
          <w:noProof/>
          <w:lang w:val="en-CA"/>
        </w:rPr>
        <w:instrText xml:space="preserve"> REF _Ref7846541 \h </w:instrText>
      </w:r>
      <w:r>
        <w:rPr>
          <w:noProof/>
          <w:lang w:val="en-CA"/>
        </w:rPr>
      </w:r>
      <w:r>
        <w:rPr>
          <w:noProof/>
          <w:lang w:val="en-CA"/>
        </w:rPr>
        <w:fldChar w:fldCharType="separate"/>
      </w:r>
      <w:r w:rsidR="00E23EDB" w:rsidRPr="009211ED">
        <w:rPr>
          <w:lang w:val="en-CA"/>
        </w:rPr>
        <w:t xml:space="preserve">Figure </w:t>
      </w:r>
      <w:r w:rsidR="00E23EDB">
        <w:rPr>
          <w:noProof/>
          <w:lang w:val="en-CA"/>
        </w:rPr>
        <w:t>4</w:t>
      </w:r>
      <w:r>
        <w:rPr>
          <w:noProof/>
          <w:lang w:val="en-CA"/>
        </w:rPr>
        <w:fldChar w:fldCharType="end"/>
      </w:r>
      <w:r>
        <w:rPr>
          <w:noProof/>
          <w:lang w:val="en-CA"/>
        </w:rPr>
        <w:t xml:space="preserve">). In the EconomySimulation class the user will first be introduced to the economy simulation by creating a InputUser object and calling on the </w:t>
      </w:r>
      <w:r w:rsidR="00E670D1">
        <w:rPr>
          <w:noProof/>
          <w:lang w:val="en-CA"/>
        </w:rPr>
        <w:t xml:space="preserve">its introduction ( ) function. Then the user will be asked to give in values by using the inputValue ( ) </w:t>
      </w:r>
      <w:r w:rsidR="00E670D1">
        <w:rPr>
          <w:noProof/>
          <w:lang w:val="en-CA"/>
        </w:rPr>
        <w:lastRenderedPageBreak/>
        <w:t>function of the InputUser class. Afterwards the EconomySimulation class will create consumers, producers and economy objects according to the values given by the user. Lastly, the EconomySimulation class will run the economy simulation and give the user back the measures of inequality measured by the given instance of economy.</w:t>
      </w:r>
    </w:p>
    <w:p w14:paraId="7809C180" w14:textId="77777777" w:rsidR="009211ED" w:rsidRDefault="009211ED" w:rsidP="009211ED">
      <w:pPr>
        <w:keepNext/>
      </w:pPr>
      <w:r>
        <w:rPr>
          <w:noProof/>
          <w:lang w:val="en-CA"/>
        </w:rPr>
        <w:drawing>
          <wp:inline distT="0" distB="0" distL="0" distR="0" wp14:anchorId="2421E559" wp14:editId="0E285F17">
            <wp:extent cx="5759239" cy="950645"/>
            <wp:effectExtent l="0" t="0" r="0" b="1905"/>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nomySimulation.jpg"/>
                    <pic:cNvPicPr/>
                  </pic:nvPicPr>
                  <pic:blipFill rotWithShape="1">
                    <a:blip r:embed="rId17">
                      <a:extLst>
                        <a:ext uri="{28A0092B-C50C-407E-A947-70E740481C1C}">
                          <a14:useLocalDpi xmlns:a14="http://schemas.microsoft.com/office/drawing/2010/main" val="0"/>
                        </a:ext>
                      </a:extLst>
                    </a:blip>
                    <a:srcRect t="10387" b="60268"/>
                    <a:stretch/>
                  </pic:blipFill>
                  <pic:spPr bwMode="auto">
                    <a:xfrm>
                      <a:off x="0" y="0"/>
                      <a:ext cx="5760720" cy="950889"/>
                    </a:xfrm>
                    <a:prstGeom prst="rect">
                      <a:avLst/>
                    </a:prstGeom>
                    <a:ln>
                      <a:noFill/>
                    </a:ln>
                    <a:extLst>
                      <a:ext uri="{53640926-AAD7-44D8-BBD7-CCE9431645EC}">
                        <a14:shadowObscured xmlns:a14="http://schemas.microsoft.com/office/drawing/2010/main"/>
                      </a:ext>
                    </a:extLst>
                  </pic:spPr>
                </pic:pic>
              </a:graphicData>
            </a:graphic>
          </wp:inline>
        </w:drawing>
      </w:r>
    </w:p>
    <w:p w14:paraId="58FA920E" w14:textId="60D94843" w:rsidR="009211ED" w:rsidRPr="009211ED" w:rsidRDefault="009211ED" w:rsidP="009211ED">
      <w:pPr>
        <w:pStyle w:val="Beschriftung"/>
        <w:rPr>
          <w:noProof/>
          <w:lang w:val="en-CA"/>
        </w:rPr>
      </w:pPr>
      <w:bookmarkStart w:id="423" w:name="_Ref7846541"/>
      <w:r w:rsidRPr="009211ED">
        <w:rPr>
          <w:lang w:val="en-CA"/>
        </w:rPr>
        <w:t xml:space="preserve">Figure </w:t>
      </w:r>
      <w:r>
        <w:fldChar w:fldCharType="begin"/>
      </w:r>
      <w:r w:rsidRPr="009211ED">
        <w:rPr>
          <w:lang w:val="en-CA"/>
        </w:rPr>
        <w:instrText xml:space="preserve"> SEQ Figure \* ARABIC </w:instrText>
      </w:r>
      <w:r>
        <w:fldChar w:fldCharType="separate"/>
      </w:r>
      <w:r w:rsidR="00E23EDB">
        <w:rPr>
          <w:noProof/>
          <w:lang w:val="en-CA"/>
        </w:rPr>
        <w:t>4</w:t>
      </w:r>
      <w:r>
        <w:fldChar w:fldCharType="end"/>
      </w:r>
      <w:bookmarkEnd w:id="423"/>
      <w:r w:rsidRPr="009211ED">
        <w:rPr>
          <w:lang w:val="en-CA"/>
        </w:rPr>
        <w:t xml:space="preserve"> : UML Class Diagram </w:t>
      </w:r>
      <w:proofErr w:type="spellStart"/>
      <w:r w:rsidRPr="009211ED">
        <w:rPr>
          <w:lang w:val="en-CA"/>
        </w:rPr>
        <w:t>E</w:t>
      </w:r>
      <w:r>
        <w:rPr>
          <w:lang w:val="en-CA"/>
        </w:rPr>
        <w:t>conomySimulation</w:t>
      </w:r>
      <w:proofErr w:type="spellEnd"/>
      <w:r>
        <w:rPr>
          <w:lang w:val="en-CA"/>
        </w:rPr>
        <w:t xml:space="preserve"> Class</w:t>
      </w:r>
    </w:p>
    <w:p w14:paraId="1CF9565A" w14:textId="77777777" w:rsidR="0049488F" w:rsidRPr="00746765" w:rsidRDefault="0049488F" w:rsidP="0049488F">
      <w:pPr>
        <w:rPr>
          <w:lang w:val="en-CA"/>
        </w:rPr>
      </w:pPr>
    </w:p>
    <w:p w14:paraId="493A8977" w14:textId="60DFE564" w:rsidR="000608C2" w:rsidRPr="00746765" w:rsidRDefault="000608C2" w:rsidP="00B3190A">
      <w:pPr>
        <w:pStyle w:val="Beschriftung"/>
        <w:jc w:val="both"/>
        <w:rPr>
          <w:lang w:val="en-CA"/>
        </w:rPr>
        <w:sectPr w:rsidR="000608C2" w:rsidRPr="00746765" w:rsidSect="000A6524">
          <w:headerReference w:type="default" r:id="rId18"/>
          <w:pgSz w:w="11906" w:h="16838"/>
          <w:pgMar w:top="1417" w:right="1417" w:bottom="1134" w:left="1417" w:header="850" w:footer="708" w:gutter="0"/>
          <w:pgNumType w:start="1"/>
          <w:cols w:space="708"/>
          <w:docGrid w:linePitch="360"/>
        </w:sectPr>
      </w:pPr>
    </w:p>
    <w:p w14:paraId="2066EF35" w14:textId="41FFC285" w:rsidR="00F34757" w:rsidRPr="00746765" w:rsidRDefault="00F34757" w:rsidP="00F34757">
      <w:pPr>
        <w:rPr>
          <w:lang w:val="en-CA"/>
        </w:rPr>
      </w:pPr>
    </w:p>
    <w:sectPr w:rsidR="00F34757" w:rsidRPr="00746765" w:rsidSect="000142A6">
      <w:headerReference w:type="default" r:id="rId19"/>
      <w:pgSz w:w="11906" w:h="16838"/>
      <w:pgMar w:top="1417" w:right="1417" w:bottom="1134" w:left="1417" w:header="85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8" w:author="Michelle Pfister" w:date="2019-05-26T17:46:00Z" w:initials="MP">
    <w:p w14:paraId="17E69166" w14:textId="0F5D80A6" w:rsidR="0094603B" w:rsidRPr="0094603B" w:rsidRDefault="0094603B">
      <w:pPr>
        <w:pStyle w:val="Kommentartext"/>
        <w:rPr>
          <w:lang w:val="en-CA"/>
        </w:rPr>
      </w:pPr>
      <w:r>
        <w:rPr>
          <w:rStyle w:val="Kommentarzeichen"/>
        </w:rPr>
        <w:annotationRef/>
      </w:r>
      <w:r w:rsidRPr="0094603B">
        <w:rPr>
          <w:lang w:val="en-CA"/>
        </w:rPr>
        <w:t>W</w:t>
      </w:r>
      <w:r>
        <w:rPr>
          <w:lang w:val="en-CA"/>
        </w:rPr>
        <w:t xml:space="preserve">e still need a paragraph on the minimizing the excess demand and a </w:t>
      </w:r>
      <w:proofErr w:type="spellStart"/>
      <w:r>
        <w:rPr>
          <w:lang w:val="en-CA"/>
        </w:rPr>
        <w:t>formular</w:t>
      </w:r>
      <w:proofErr w:type="spellEnd"/>
      <w:r>
        <w:rPr>
          <w:lang w:val="en-CA"/>
        </w:rPr>
        <w:t xml:space="preserve"> as visual representation of it</w:t>
      </w:r>
    </w:p>
  </w:comment>
  <w:comment w:id="222" w:author="Michelle Pfister" w:date="2019-05-26T15:41:00Z" w:initials="MP">
    <w:p w14:paraId="113BD994" w14:textId="437ABD73" w:rsidR="002D4FDF" w:rsidRPr="00590E80" w:rsidRDefault="002D4FDF">
      <w:pPr>
        <w:pStyle w:val="Kommentartext"/>
        <w:rPr>
          <w:lang w:val="en-CA"/>
        </w:rPr>
      </w:pPr>
      <w:r>
        <w:rPr>
          <w:rStyle w:val="Kommentarzeichen"/>
        </w:rPr>
        <w:annotationRef/>
      </w:r>
      <w:r w:rsidRPr="00590E80">
        <w:rPr>
          <w:lang w:val="en-CA"/>
        </w:rPr>
        <w:t>I don’t really get t</w:t>
      </w:r>
      <w:r>
        <w:rPr>
          <w:lang w:val="en-CA"/>
        </w:rPr>
        <w:t>he meaning of this sentence</w:t>
      </w:r>
    </w:p>
  </w:comment>
  <w:comment w:id="224" w:author="Michelle Pfister" w:date="2019-05-26T15:39:00Z" w:initials="MP">
    <w:p w14:paraId="1B7A0BD8" w14:textId="5994E8F0" w:rsidR="002D4FDF" w:rsidRPr="00590E80" w:rsidRDefault="002D4FDF">
      <w:pPr>
        <w:pStyle w:val="Kommentartext"/>
        <w:rPr>
          <w:lang w:val="en-CA"/>
        </w:rPr>
      </w:pPr>
      <w:r>
        <w:rPr>
          <w:rStyle w:val="Kommentarzeichen"/>
        </w:rPr>
        <w:annotationRef/>
      </w:r>
      <w:r w:rsidRPr="00590E80">
        <w:rPr>
          <w:lang w:val="en-CA"/>
        </w:rPr>
        <w:t xml:space="preserve">Insert a </w:t>
      </w:r>
      <w:proofErr w:type="spellStart"/>
      <w:r w:rsidRPr="00590E80">
        <w:rPr>
          <w:lang w:val="en-CA"/>
        </w:rPr>
        <w:t>formular</w:t>
      </w:r>
      <w:proofErr w:type="spellEnd"/>
      <w:r w:rsidRPr="00590E80">
        <w:rPr>
          <w:lang w:val="en-CA"/>
        </w:rPr>
        <w:t xml:space="preserve"> here mayb</w:t>
      </w:r>
      <w:r>
        <w:rPr>
          <w:lang w:val="en-CA"/>
        </w:rPr>
        <w:t>e?</w:t>
      </w:r>
    </w:p>
  </w:comment>
  <w:comment w:id="225" w:author="Michelle Pfister" w:date="2019-05-26T15:35:00Z" w:initials="MP">
    <w:p w14:paraId="211870BC" w14:textId="2A4B4E19" w:rsidR="002D4FDF" w:rsidRPr="00A27EA3" w:rsidRDefault="002D4FDF">
      <w:pPr>
        <w:pStyle w:val="Kommentartext"/>
        <w:rPr>
          <w:lang w:val="en-CA"/>
        </w:rPr>
      </w:pPr>
      <w:r>
        <w:rPr>
          <w:rStyle w:val="Kommentarzeichen"/>
        </w:rPr>
        <w:annotationRef/>
      </w:r>
      <w:r w:rsidRPr="00A27EA3">
        <w:rPr>
          <w:lang w:val="en-CA"/>
        </w:rPr>
        <w:t xml:space="preserve">Maybe we could also use </w:t>
      </w:r>
      <w:proofErr w:type="spellStart"/>
      <w:r w:rsidRPr="00A27EA3">
        <w:rPr>
          <w:lang w:val="en-CA"/>
        </w:rPr>
        <w:t>formulars</w:t>
      </w:r>
      <w:proofErr w:type="spellEnd"/>
      <w:r w:rsidRPr="00A27EA3">
        <w:rPr>
          <w:lang w:val="en-CA"/>
        </w:rPr>
        <w:t xml:space="preserve"> here</w:t>
      </w:r>
      <w:r>
        <w:rPr>
          <w:lang w:val="en-CA"/>
        </w:rPr>
        <w:t xml:space="preserve"> I think it might look better, also a </w:t>
      </w:r>
      <w:proofErr w:type="spellStart"/>
      <w:r>
        <w:rPr>
          <w:lang w:val="en-CA"/>
        </w:rPr>
        <w:t>formular</w:t>
      </w:r>
      <w:proofErr w:type="spellEnd"/>
      <w:r>
        <w:rPr>
          <w:lang w:val="en-CA"/>
        </w:rPr>
        <w:t xml:space="preserve"> instead of the screenshot might look better. </w:t>
      </w:r>
      <w:proofErr w:type="spellStart"/>
      <w:r>
        <w:rPr>
          <w:lang w:val="en-CA"/>
        </w:rPr>
        <w:t>Otherwse</w:t>
      </w:r>
      <w:proofErr w:type="spellEnd"/>
      <w:r>
        <w:rPr>
          <w:lang w:val="en-CA"/>
        </w:rPr>
        <w:t xml:space="preserve"> maybe add </w:t>
      </w:r>
      <w:proofErr w:type="gramStart"/>
      <w:r>
        <w:rPr>
          <w:lang w:val="en-CA"/>
        </w:rPr>
        <w:t>an</w:t>
      </w:r>
      <w:proofErr w:type="gramEnd"/>
      <w:r>
        <w:rPr>
          <w:lang w:val="en-CA"/>
        </w:rPr>
        <w:t xml:space="preserve"> description to the figure. </w:t>
      </w:r>
    </w:p>
  </w:comment>
  <w:comment w:id="228" w:author="Michelle Pfister" w:date="2019-05-26T15:35:00Z" w:initials="MP">
    <w:p w14:paraId="293A43EB" w14:textId="3A606E1A" w:rsidR="002D4FDF" w:rsidRPr="00A27EA3" w:rsidRDefault="002D4FDF">
      <w:pPr>
        <w:pStyle w:val="Kommentartext"/>
        <w:rPr>
          <w:lang w:val="en-CA"/>
        </w:rPr>
      </w:pPr>
      <w:r>
        <w:rPr>
          <w:rStyle w:val="Kommentarzeichen"/>
        </w:rPr>
        <w:annotationRef/>
      </w:r>
      <w:r w:rsidRPr="00A27EA3">
        <w:rPr>
          <w:lang w:val="en-CA"/>
        </w:rPr>
        <w:t>Maybe centralize the maximization p</w:t>
      </w:r>
      <w:r>
        <w:rPr>
          <w:lang w:val="en-CA"/>
        </w:rPr>
        <w:t xml:space="preserve">roblem for continuity, what is the </w:t>
      </w:r>
      <w:proofErr w:type="spellStart"/>
      <w:r>
        <w:rPr>
          <w:lang w:val="en-CA"/>
        </w:rPr>
        <w:t>xgvf</w:t>
      </w:r>
      <w:proofErr w:type="spellEnd"/>
      <w:r>
        <w:rPr>
          <w:lang w:val="en-CA"/>
        </w:rPr>
        <w:t xml:space="preserve"> supposed to mean? </w:t>
      </w:r>
    </w:p>
  </w:comment>
  <w:comment w:id="229" w:author="Michelle Pfister" w:date="2019-05-26T15:36:00Z" w:initials="MP">
    <w:p w14:paraId="6A28B110" w14:textId="30F702D3" w:rsidR="002D4FDF" w:rsidRPr="00A27EA3" w:rsidRDefault="002D4FDF">
      <w:pPr>
        <w:pStyle w:val="Kommentartext"/>
        <w:rPr>
          <w:lang w:val="en-CA"/>
        </w:rPr>
      </w:pPr>
      <w:r>
        <w:rPr>
          <w:rStyle w:val="Kommentarzeichen"/>
        </w:rPr>
        <w:annotationRef/>
      </w:r>
      <w:r w:rsidRPr="00A27EA3">
        <w:rPr>
          <w:lang w:val="en-CA"/>
        </w:rPr>
        <w:t xml:space="preserve">Why do </w:t>
      </w:r>
      <w:r>
        <w:rPr>
          <w:lang w:val="en-CA"/>
        </w:rPr>
        <w:t xml:space="preserve">the vectors all have multiple vectors? </w:t>
      </w:r>
    </w:p>
  </w:comment>
  <w:comment w:id="242" w:author="Michelle Pfister" w:date="2019-05-26T15:33:00Z" w:initials="MP">
    <w:p w14:paraId="5E8DA5E5" w14:textId="61302246" w:rsidR="002D4FDF" w:rsidRPr="00A27EA3" w:rsidRDefault="002D4FDF">
      <w:pPr>
        <w:pStyle w:val="Kommentartext"/>
        <w:rPr>
          <w:lang w:val="en-CA"/>
        </w:rPr>
      </w:pPr>
      <w:r>
        <w:rPr>
          <w:rStyle w:val="Kommentarzeichen"/>
        </w:rPr>
        <w:annotationRef/>
      </w:r>
      <w:r w:rsidRPr="00A27EA3">
        <w:rPr>
          <w:lang w:val="en-CA"/>
        </w:rPr>
        <w:t>For continuity maybe we c</w:t>
      </w:r>
      <w:r>
        <w:rPr>
          <w:lang w:val="en-CA"/>
        </w:rPr>
        <w:t>an add here the same UML Class diagrams I added for the consumer class, the ppt template is in the Dropbox</w:t>
      </w:r>
    </w:p>
  </w:comment>
  <w:comment w:id="247" w:author="Michelle Pfister" w:date="2019-05-26T15:43:00Z" w:initials="MP">
    <w:p w14:paraId="781CE73F" w14:textId="010AC596" w:rsidR="002D4FDF" w:rsidRPr="00590E80" w:rsidRDefault="002D4FDF">
      <w:pPr>
        <w:pStyle w:val="Kommentartext"/>
        <w:rPr>
          <w:lang w:val="en-CA"/>
        </w:rPr>
      </w:pPr>
      <w:r>
        <w:rPr>
          <w:rStyle w:val="Kommentarzeichen"/>
        </w:rPr>
        <w:annotationRef/>
      </w:r>
      <w:proofErr w:type="gramStart"/>
      <w:r w:rsidRPr="00590E80">
        <w:rPr>
          <w:lang w:val="en-CA"/>
        </w:rPr>
        <w:t>Why</w:t>
      </w:r>
      <w:proofErr w:type="gramEnd"/>
      <w:r w:rsidRPr="00590E80">
        <w:rPr>
          <w:lang w:val="en-CA"/>
        </w:rPr>
        <w:t xml:space="preserve"> therefore?</w:t>
      </w:r>
    </w:p>
  </w:comment>
  <w:comment w:id="248" w:author="Michelle Pfister" w:date="2019-05-26T15:43:00Z" w:initials="MP">
    <w:p w14:paraId="4AB6B0D0" w14:textId="655C030F" w:rsidR="002D4FDF" w:rsidRPr="00590E80" w:rsidRDefault="002D4FDF">
      <w:pPr>
        <w:pStyle w:val="Kommentartext"/>
        <w:rPr>
          <w:lang w:val="en-CA"/>
        </w:rPr>
      </w:pPr>
      <w:r>
        <w:rPr>
          <w:rStyle w:val="Kommentarzeichen"/>
        </w:rPr>
        <w:annotationRef/>
      </w:r>
      <w:r w:rsidRPr="00590E80">
        <w:rPr>
          <w:lang w:val="en-CA"/>
        </w:rPr>
        <w:t>Word missing?</w:t>
      </w:r>
    </w:p>
  </w:comment>
  <w:comment w:id="253" w:author="Michelle Pfister" w:date="2019-05-26T15:44:00Z" w:initials="MP">
    <w:p w14:paraId="3CCA2804" w14:textId="489A66BA" w:rsidR="002D4FDF" w:rsidRPr="00590E80" w:rsidRDefault="002D4FDF">
      <w:pPr>
        <w:pStyle w:val="Kommentartext"/>
        <w:rPr>
          <w:lang w:val="en-CA"/>
        </w:rPr>
      </w:pPr>
      <w:r>
        <w:rPr>
          <w:rStyle w:val="Kommentarzeichen"/>
        </w:rPr>
        <w:annotationRef/>
      </w:r>
      <w:r w:rsidRPr="00590E80">
        <w:rPr>
          <w:lang w:val="en-CA"/>
        </w:rPr>
        <w:t xml:space="preserve">Continuity I think </w:t>
      </w:r>
      <w:r>
        <w:rPr>
          <w:lang w:val="en-CA"/>
        </w:rPr>
        <w:t xml:space="preserve">we should either put all names in </w:t>
      </w:r>
      <w:proofErr w:type="spellStart"/>
      <w:r>
        <w:rPr>
          <w:lang w:val="en-CA"/>
        </w:rPr>
        <w:t>parantheses</w:t>
      </w:r>
      <w:proofErr w:type="spellEnd"/>
      <w:r>
        <w:rPr>
          <w:lang w:val="en-CA"/>
        </w:rPr>
        <w:t xml:space="preserve"> or none</w:t>
      </w:r>
    </w:p>
  </w:comment>
  <w:comment w:id="250" w:author="Michelle Pfister" w:date="2019-05-26T15:31:00Z" w:initials="MP">
    <w:p w14:paraId="7647312B" w14:textId="220FD456" w:rsidR="002D4FDF" w:rsidRPr="00A27EA3" w:rsidRDefault="002D4FDF">
      <w:pPr>
        <w:pStyle w:val="Kommentartext"/>
        <w:rPr>
          <w:lang w:val="en-CA"/>
        </w:rPr>
      </w:pPr>
      <w:r>
        <w:rPr>
          <w:rStyle w:val="Kommentarzeichen"/>
        </w:rPr>
        <w:annotationRef/>
      </w:r>
      <w:r w:rsidRPr="00A27EA3">
        <w:rPr>
          <w:lang w:val="en-CA"/>
        </w:rPr>
        <w:t>Please make sure next time t</w:t>
      </w:r>
      <w:r>
        <w:rPr>
          <w:lang w:val="en-CA"/>
        </w:rPr>
        <w:t xml:space="preserve">o not format text as </w:t>
      </w:r>
      <w:proofErr w:type="gramStart"/>
      <w:r>
        <w:rPr>
          <w:lang w:val="en-CA"/>
        </w:rPr>
        <w:t>an</w:t>
      </w:r>
      <w:proofErr w:type="gramEnd"/>
      <w:r>
        <w:rPr>
          <w:lang w:val="en-CA"/>
        </w:rPr>
        <w:t xml:space="preserve"> title as it will appear in the table of contents, I changed it to standard</w:t>
      </w:r>
      <w:r w:rsidR="00295972">
        <w:rPr>
          <w:lang w:val="en-CA"/>
        </w:rPr>
        <w:t xml:space="preserve"> text</w:t>
      </w:r>
      <w:r>
        <w:rPr>
          <w:lang w:val="en-CA"/>
        </w:rPr>
        <w:t xml:space="preserve">. </w:t>
      </w:r>
      <w:r w:rsidR="00295972">
        <w:rPr>
          <w:lang w:val="en-CA"/>
        </w:rPr>
        <w:t>You could just update the table of contents next time to see if everything is formatted properly.</w:t>
      </w:r>
    </w:p>
  </w:comment>
  <w:comment w:id="254" w:author="Michelle Pfister" w:date="2019-05-26T15:32:00Z" w:initials="MP">
    <w:p w14:paraId="10803652" w14:textId="19E67952" w:rsidR="002D4FDF" w:rsidRPr="00A27EA3" w:rsidRDefault="002D4FDF">
      <w:pPr>
        <w:pStyle w:val="Kommentartext"/>
        <w:rPr>
          <w:lang w:val="en-CA"/>
        </w:rPr>
      </w:pPr>
      <w:r>
        <w:rPr>
          <w:rStyle w:val="Kommentarzeichen"/>
        </w:rPr>
        <w:annotationRef/>
      </w:r>
      <w:r>
        <w:rPr>
          <w:lang w:val="en-CA"/>
        </w:rPr>
        <w:t xml:space="preserve">Maybe use a </w:t>
      </w:r>
      <w:proofErr w:type="spellStart"/>
      <w:r>
        <w:rPr>
          <w:lang w:val="en-CA"/>
        </w:rPr>
        <w:t>formular</w:t>
      </w:r>
      <w:proofErr w:type="spellEnd"/>
      <w:r>
        <w:rPr>
          <w:lang w:val="en-CA"/>
        </w:rPr>
        <w:t xml:space="preserve"> instead? I think it might look better</w:t>
      </w:r>
      <w:r w:rsidRPr="00A27EA3">
        <w:rPr>
          <w:lang w:val="en-CA"/>
        </w:rPr>
        <w:t xml:space="preserve"> </w:t>
      </w:r>
    </w:p>
  </w:comment>
  <w:comment w:id="257" w:author="Michelle Pfister" w:date="2019-05-26T15:45:00Z" w:initials="MP">
    <w:p w14:paraId="7F594236" w14:textId="3750416B" w:rsidR="002D4FDF" w:rsidRDefault="002D4FDF">
      <w:pPr>
        <w:pStyle w:val="Kommentartext"/>
      </w:pPr>
      <w:r>
        <w:rPr>
          <w:rStyle w:val="Kommentarzeichen"/>
        </w:rPr>
        <w:annotationRef/>
      </w:r>
      <w:r>
        <w:t xml:space="preserve">Not a </w:t>
      </w:r>
      <w:proofErr w:type="spellStart"/>
      <w:r>
        <w:t>full</w:t>
      </w:r>
      <w:proofErr w:type="spellEnd"/>
      <w:r>
        <w:t xml:space="preserve"> </w:t>
      </w:r>
      <w:proofErr w:type="spellStart"/>
      <w:r>
        <w:t>sentence</w:t>
      </w:r>
      <w:proofErr w:type="spellEnd"/>
    </w:p>
  </w:comment>
  <w:comment w:id="260" w:author="Michelle Pfister" w:date="2019-05-26T15:33:00Z" w:initials="MP">
    <w:p w14:paraId="3BEA2848" w14:textId="3FB4016E" w:rsidR="002D4FDF" w:rsidRPr="00A27EA3" w:rsidRDefault="002D4FDF">
      <w:pPr>
        <w:pStyle w:val="Kommentartext"/>
        <w:rPr>
          <w:lang w:val="en-CA"/>
        </w:rPr>
      </w:pPr>
      <w:r>
        <w:rPr>
          <w:rStyle w:val="Kommentarzeichen"/>
        </w:rPr>
        <w:annotationRef/>
      </w:r>
      <w:r w:rsidRPr="00A27EA3">
        <w:rPr>
          <w:lang w:val="en-CA"/>
        </w:rPr>
        <w:t>Format</w:t>
      </w:r>
    </w:p>
  </w:comment>
  <w:comment w:id="263" w:author="Michelle Pfister" w:date="2019-05-26T17:53:00Z" w:initials="MP">
    <w:p w14:paraId="798BCE8A" w14:textId="6DC4DFC5" w:rsidR="00B33525" w:rsidRPr="00B33525" w:rsidRDefault="00B33525">
      <w:pPr>
        <w:pStyle w:val="Kommentartext"/>
        <w:rPr>
          <w:lang w:val="en-CA"/>
        </w:rPr>
      </w:pPr>
      <w:r>
        <w:rPr>
          <w:rStyle w:val="Kommentarzeichen"/>
        </w:rPr>
        <w:annotationRef/>
      </w:r>
      <w:r w:rsidRPr="00B33525">
        <w:rPr>
          <w:lang w:val="en-CA"/>
        </w:rPr>
        <w:t xml:space="preserve">Maybe we can add </w:t>
      </w:r>
      <w:r>
        <w:rPr>
          <w:lang w:val="en-CA"/>
        </w:rPr>
        <w:t>a UML Class diagram for the Economy Class</w:t>
      </w:r>
    </w:p>
  </w:comment>
  <w:comment w:id="268" w:author="Michelle Pfister" w:date="2019-05-26T17:47:00Z" w:initials="MP">
    <w:p w14:paraId="27B885EC" w14:textId="49C00F82" w:rsidR="0094603B" w:rsidRPr="0094603B" w:rsidRDefault="0094603B">
      <w:pPr>
        <w:pStyle w:val="Kommentartext"/>
        <w:rPr>
          <w:lang w:val="en-CA"/>
        </w:rPr>
      </w:pPr>
      <w:r>
        <w:rPr>
          <w:rStyle w:val="Kommentarzeichen"/>
        </w:rPr>
        <w:annotationRef/>
      </w:r>
      <w:r w:rsidRPr="0094603B">
        <w:rPr>
          <w:lang w:val="en-CA"/>
        </w:rPr>
        <w:t>Sentence is very long a</w:t>
      </w:r>
      <w:r>
        <w:rPr>
          <w:lang w:val="en-CA"/>
        </w:rPr>
        <w:t>nd not very reader friendly, maybe we can rephrase it in several sentences</w:t>
      </w:r>
    </w:p>
  </w:comment>
  <w:comment w:id="284" w:author="Michelle Pfister" w:date="2019-05-26T15:47:00Z" w:initials="MP">
    <w:p w14:paraId="2E92F37E" w14:textId="59C507BA" w:rsidR="002D4FDF" w:rsidRPr="00590E80" w:rsidRDefault="002D4FDF">
      <w:pPr>
        <w:pStyle w:val="Kommentartext"/>
        <w:rPr>
          <w:lang w:val="en-CA"/>
        </w:rPr>
      </w:pPr>
      <w:r>
        <w:rPr>
          <w:rStyle w:val="Kommentarzeichen"/>
        </w:rPr>
        <w:annotationRef/>
      </w:r>
      <w:r w:rsidRPr="00590E80">
        <w:rPr>
          <w:lang w:val="en-CA"/>
        </w:rPr>
        <w:t>Did the conversion from Word 2</w:t>
      </w:r>
      <w:r>
        <w:rPr>
          <w:lang w:val="en-CA"/>
        </w:rPr>
        <w:t>003 to the updated version delete something here?</w:t>
      </w:r>
    </w:p>
  </w:comment>
  <w:comment w:id="295" w:author="Michelle Pfister" w:date="2019-05-26T17:48:00Z" w:initials="MP">
    <w:p w14:paraId="42C6D161" w14:textId="5529DB74" w:rsidR="0094603B" w:rsidRDefault="0094603B">
      <w:pPr>
        <w:pStyle w:val="Kommentartext"/>
      </w:pPr>
      <w:r>
        <w:rPr>
          <w:rStyle w:val="Kommentarzeichen"/>
        </w:rPr>
        <w:annotationRef/>
      </w:r>
      <w:proofErr w:type="spellStart"/>
      <w:r>
        <w:t>Sentence</w:t>
      </w:r>
      <w:proofErr w:type="spellEnd"/>
      <w:r>
        <w:t xml:space="preserve"> a </w:t>
      </w:r>
      <w:proofErr w:type="spellStart"/>
      <w:r>
        <w:t>little</w:t>
      </w:r>
      <w:proofErr w:type="spellEnd"/>
      <w:r>
        <w:t xml:space="preserve"> </w:t>
      </w:r>
      <w:proofErr w:type="spellStart"/>
      <w:r>
        <w:t>long</w:t>
      </w:r>
      <w:proofErr w:type="spellEnd"/>
    </w:p>
  </w:comment>
  <w:comment w:id="314" w:author="Michelle Pfister" w:date="2019-05-26T17:51:00Z" w:initials="MP">
    <w:p w14:paraId="50D2B69D" w14:textId="31482F24" w:rsidR="0094603B" w:rsidRPr="00295972" w:rsidRDefault="0094603B">
      <w:pPr>
        <w:pStyle w:val="Kommentartext"/>
        <w:rPr>
          <w:lang w:val="en-CA"/>
        </w:rPr>
      </w:pPr>
      <w:r>
        <w:rPr>
          <w:rStyle w:val="Kommentarzeichen"/>
        </w:rPr>
        <w:annotationRef/>
      </w:r>
      <w:r w:rsidRPr="00295972">
        <w:rPr>
          <w:lang w:val="en-CA"/>
        </w:rPr>
        <w:t>More specific on moving maybe</w:t>
      </w:r>
      <w:r w:rsidR="00295972" w:rsidRPr="00295972">
        <w:rPr>
          <w:lang w:val="en-CA"/>
        </w:rPr>
        <w:t>,</w:t>
      </w:r>
      <w:r w:rsidR="00295972">
        <w:rPr>
          <w:lang w:val="en-CA"/>
        </w:rPr>
        <w:t xml:space="preserve"> to </w:t>
      </w:r>
      <w:proofErr w:type="gramStart"/>
      <w:r w:rsidR="00295972">
        <w:rPr>
          <w:lang w:val="en-CA"/>
        </w:rPr>
        <w:t>an</w:t>
      </w:r>
      <w:proofErr w:type="gramEnd"/>
      <w:r w:rsidR="00295972">
        <w:rPr>
          <w:lang w:val="en-CA"/>
        </w:rPr>
        <w:t xml:space="preserve"> first time reader it might not be obvious what is meant</w:t>
      </w:r>
    </w:p>
  </w:comment>
  <w:comment w:id="331" w:author="Michelle Pfister" w:date="2019-05-26T17:52:00Z" w:initials="MP">
    <w:p w14:paraId="51729751" w14:textId="2A3D8559" w:rsidR="0094603B" w:rsidRPr="00295972" w:rsidRDefault="0094603B">
      <w:pPr>
        <w:pStyle w:val="Kommentartext"/>
        <w:rPr>
          <w:lang w:val="en-CA"/>
        </w:rPr>
      </w:pPr>
      <w:r>
        <w:rPr>
          <w:rStyle w:val="Kommentarzeichen"/>
        </w:rPr>
        <w:annotationRef/>
      </w:r>
      <w:r w:rsidRPr="00295972">
        <w:rPr>
          <w:lang w:val="en-CA"/>
        </w:rPr>
        <w:t>Maybe less reflexive word choices</w:t>
      </w:r>
      <w:r w:rsidR="00295972" w:rsidRPr="00295972">
        <w:rPr>
          <w:lang w:val="en-CA"/>
        </w:rPr>
        <w:t>,</w:t>
      </w:r>
      <w:r w:rsidR="00295972">
        <w:rPr>
          <w:lang w:val="en-CA"/>
        </w:rPr>
        <w:t xml:space="preserve"> it makes it harder for the reader to keep up with the text</w:t>
      </w:r>
    </w:p>
  </w:comment>
  <w:comment w:id="336" w:author="Michelle Pfister" w:date="2019-05-26T17:52:00Z" w:initials="MP">
    <w:p w14:paraId="3929133F" w14:textId="3437688D" w:rsidR="0094603B" w:rsidRPr="00295972" w:rsidRDefault="0094603B">
      <w:pPr>
        <w:pStyle w:val="Kommentartext"/>
        <w:rPr>
          <w:lang w:val="en-CA"/>
        </w:rPr>
      </w:pPr>
      <w:r>
        <w:rPr>
          <w:rStyle w:val="Kommentarzeichen"/>
        </w:rPr>
        <w:annotationRef/>
      </w:r>
      <w:r w:rsidRPr="00295972">
        <w:rPr>
          <w:lang w:val="en-CA"/>
        </w:rPr>
        <w:t>Why?</w:t>
      </w:r>
      <w:r w:rsidR="00295972">
        <w:rPr>
          <w:lang w:val="en-CA"/>
        </w:rPr>
        <w:t xml:space="preserve"> </w:t>
      </w:r>
      <w:r w:rsidR="00295972">
        <w:rPr>
          <w:lang w:val="en-CA"/>
        </w:rPr>
        <w:t xml:space="preserve">Maybe add the explanation how a monotone transformation does not change the result of a minimization </w:t>
      </w:r>
      <w:r w:rsidR="00295972">
        <w:rPr>
          <w:lang w:val="en-CA"/>
        </w:rPr>
        <w:t>problem</w:t>
      </w:r>
      <w:bookmarkStart w:id="340" w:name="_GoBack"/>
      <w:bookmarkEnd w:id="34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E69166" w15:done="0"/>
  <w15:commentEx w15:paraId="113BD994" w15:done="0"/>
  <w15:commentEx w15:paraId="1B7A0BD8" w15:done="0"/>
  <w15:commentEx w15:paraId="211870BC" w15:done="0"/>
  <w15:commentEx w15:paraId="293A43EB" w15:done="0"/>
  <w15:commentEx w15:paraId="6A28B110" w15:done="0"/>
  <w15:commentEx w15:paraId="5E8DA5E5" w15:done="0"/>
  <w15:commentEx w15:paraId="781CE73F" w15:done="0"/>
  <w15:commentEx w15:paraId="4AB6B0D0" w15:done="0"/>
  <w15:commentEx w15:paraId="3CCA2804" w15:done="0"/>
  <w15:commentEx w15:paraId="7647312B" w15:done="0"/>
  <w15:commentEx w15:paraId="10803652" w15:done="0"/>
  <w15:commentEx w15:paraId="7F594236" w15:done="0"/>
  <w15:commentEx w15:paraId="3BEA2848" w15:done="0"/>
  <w15:commentEx w15:paraId="798BCE8A" w15:done="0"/>
  <w15:commentEx w15:paraId="27B885EC" w15:done="0"/>
  <w15:commentEx w15:paraId="2E92F37E" w15:done="0"/>
  <w15:commentEx w15:paraId="42C6D161" w15:done="0"/>
  <w15:commentEx w15:paraId="50D2B69D" w15:done="0"/>
  <w15:commentEx w15:paraId="51729751" w15:done="0"/>
  <w15:commentEx w15:paraId="392913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E69166" w16cid:durableId="20954F79"/>
  <w16cid:commentId w16cid:paraId="113BD994" w16cid:durableId="20953242"/>
  <w16cid:commentId w16cid:paraId="1B7A0BD8" w16cid:durableId="209531C5"/>
  <w16cid:commentId w16cid:paraId="211870BC" w16cid:durableId="209530A5"/>
  <w16cid:commentId w16cid:paraId="293A43EB" w16cid:durableId="209530DB"/>
  <w16cid:commentId w16cid:paraId="6A28B110" w16cid:durableId="20953100"/>
  <w16cid:commentId w16cid:paraId="5E8DA5E5" w16cid:durableId="20953052"/>
  <w16cid:commentId w16cid:paraId="781CE73F" w16cid:durableId="209532AB"/>
  <w16cid:commentId w16cid:paraId="4AB6B0D0" w16cid:durableId="209532BD"/>
  <w16cid:commentId w16cid:paraId="3CCA2804" w16cid:durableId="209532E0"/>
  <w16cid:commentId w16cid:paraId="7647312B" w16cid:durableId="20952FE8"/>
  <w16cid:commentId w16cid:paraId="10803652" w16cid:durableId="20953021"/>
  <w16cid:commentId w16cid:paraId="7F594236" w16cid:durableId="20953309"/>
  <w16cid:commentId w16cid:paraId="3BEA2848" w16cid:durableId="20953041"/>
  <w16cid:commentId w16cid:paraId="798BCE8A" w16cid:durableId="20955131"/>
  <w16cid:commentId w16cid:paraId="27B885EC" w16cid:durableId="20954FBE"/>
  <w16cid:commentId w16cid:paraId="2E92F37E" w16cid:durableId="209533A8"/>
  <w16cid:commentId w16cid:paraId="42C6D161" w16cid:durableId="20954FFF"/>
  <w16cid:commentId w16cid:paraId="50D2B69D" w16cid:durableId="20955096"/>
  <w16cid:commentId w16cid:paraId="51729751" w16cid:durableId="209550DF"/>
  <w16cid:commentId w16cid:paraId="3929133F" w16cid:durableId="209550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1D6AE" w14:textId="77777777" w:rsidR="00414CCA" w:rsidRDefault="00414CCA" w:rsidP="00395710">
      <w:pPr>
        <w:spacing w:after="0" w:line="240" w:lineRule="auto"/>
      </w:pPr>
      <w:r>
        <w:separator/>
      </w:r>
    </w:p>
  </w:endnote>
  <w:endnote w:type="continuationSeparator" w:id="0">
    <w:p w14:paraId="612C5537" w14:textId="77777777" w:rsidR="00414CCA" w:rsidRDefault="00414CCA" w:rsidP="00395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FEEED" w14:textId="77777777" w:rsidR="00414CCA" w:rsidRDefault="00414CCA" w:rsidP="00395710">
      <w:pPr>
        <w:spacing w:after="0" w:line="240" w:lineRule="auto"/>
      </w:pPr>
      <w:r>
        <w:separator/>
      </w:r>
    </w:p>
  </w:footnote>
  <w:footnote w:type="continuationSeparator" w:id="0">
    <w:p w14:paraId="123B19D2" w14:textId="77777777" w:rsidR="00414CCA" w:rsidRDefault="00414CCA" w:rsidP="00395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E889F" w14:textId="5E439BFB" w:rsidR="002D4FDF" w:rsidRDefault="002D4FDF" w:rsidP="00880BD9">
    <w:pPr>
      <w:pStyle w:val="Kopfzeile"/>
      <w:pBdr>
        <w:bottom w:val="single" w:sz="12" w:space="1" w:color="auto"/>
      </w:pBdr>
    </w:pPr>
    <w:r>
      <w:rPr>
        <w:noProof/>
      </w:rPr>
      <w:tab/>
    </w:r>
    <w:r>
      <w:tab/>
    </w:r>
    <w:r>
      <w:fldChar w:fldCharType="begin"/>
    </w:r>
    <w:r>
      <w:instrText xml:space="preserve"> PAGE  \* roman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5C62B" w14:textId="3073096A" w:rsidR="002D4FDF" w:rsidRDefault="002D4FDF" w:rsidP="00880BD9">
    <w:pPr>
      <w:pStyle w:val="Kopfzeile"/>
      <w:pBdr>
        <w:bottom w:val="single" w:sz="12" w:space="1" w:color="auto"/>
      </w:pBdr>
    </w:pPr>
    <w:r>
      <w:rPr>
        <w:noProof/>
      </w:rPr>
      <w:fldChar w:fldCharType="begin"/>
    </w:r>
    <w:r>
      <w:rPr>
        <w:noProof/>
      </w:rPr>
      <w:instrText xml:space="preserve"> STYLEREF  Überschrift_1_mit_Nummerierung \n \* MERGEFORMAT </w:instrText>
    </w:r>
    <w:r>
      <w:rPr>
        <w:noProof/>
      </w:rPr>
      <w:fldChar w:fldCharType="separate"/>
    </w:r>
    <w:r w:rsidR="00295972" w:rsidRPr="00295972">
      <w:rPr>
        <w:b/>
        <w:bCs/>
        <w:noProof/>
      </w:rPr>
      <w:t>3</w:t>
    </w:r>
    <w:r>
      <w:rPr>
        <w:noProof/>
      </w:rPr>
      <w:fldChar w:fldCharType="end"/>
    </w:r>
    <w:r>
      <w:t xml:space="preserve">. </w:t>
    </w:r>
    <w:r>
      <w:rPr>
        <w:noProof/>
      </w:rPr>
      <w:fldChar w:fldCharType="begin"/>
    </w:r>
    <w:r>
      <w:rPr>
        <w:noProof/>
      </w:rPr>
      <w:instrText xml:space="preserve"> STYLEREF  Überschrift_1_mit_Nummerierung  \* MERGEFORMAT </w:instrText>
    </w:r>
    <w:r>
      <w:rPr>
        <w:noProof/>
      </w:rPr>
      <w:fldChar w:fldCharType="separate"/>
    </w:r>
    <w:r w:rsidR="00295972">
      <w:rPr>
        <w:noProof/>
      </w:rPr>
      <w:t>Implementation</w:t>
    </w:r>
    <w:r>
      <w:rPr>
        <w:noProof/>
      </w:rPr>
      <w:fldChar w:fldCharType="end"/>
    </w:r>
    <w:r>
      <w:tab/>
    </w:r>
    <w:r>
      <w:tab/>
    </w:r>
    <w:r>
      <w:fldChar w:fldCharType="begin"/>
    </w:r>
    <w:r>
      <w:instrText xml:space="preserve"> PAGE  \* Arabic  \* MERGEFORMAT </w:instrText>
    </w:r>
    <w:r>
      <w:fldChar w:fldCharType="separate"/>
    </w:r>
    <w:r>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ACA6D" w14:textId="0F0FD028" w:rsidR="002D4FDF" w:rsidRPr="000A6524" w:rsidRDefault="002D4FDF" w:rsidP="000A6524">
    <w:pPr>
      <w:pStyle w:val="Kopfzeile"/>
    </w:pPr>
    <w:r>
      <w:tab/>
    </w:r>
    <w:r>
      <w:tab/>
    </w:r>
    <w:r>
      <w:fldChar w:fldCharType="begin"/>
    </w:r>
    <w:r>
      <w:instrText xml:space="preserve"> PAGE  \* Arabic  \* MERGEFORMAT </w:instrText>
    </w:r>
    <w:r>
      <w:fldChar w:fldCharType="separate"/>
    </w:r>
    <w:r>
      <w:rPr>
        <w:noProof/>
      </w:rPr>
      <w:t>7</w:t>
    </w:r>
    <w:r>
      <w:fldChar w:fldCharType="end"/>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5pt;height:51pt" o:bullet="t">
        <v:imagedata r:id="rId1" o:title="art9FC5"/>
      </v:shape>
    </w:pict>
  </w:numPicBullet>
  <w:abstractNum w:abstractNumId="0" w15:restartNumberingAfterBreak="0">
    <w:nsid w:val="00F7303F"/>
    <w:multiLevelType w:val="hybridMultilevel"/>
    <w:tmpl w:val="3FDA1FDE"/>
    <w:lvl w:ilvl="0" w:tplc="D85A8AF8">
      <w:numFmt w:val="bullet"/>
      <w:lvlText w:val="-"/>
      <w:lvlJc w:val="left"/>
      <w:pPr>
        <w:ind w:left="1065" w:hanging="705"/>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F43B3A"/>
    <w:multiLevelType w:val="hybridMultilevel"/>
    <w:tmpl w:val="C45448A8"/>
    <w:lvl w:ilvl="0" w:tplc="91EEEA80">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944EB5"/>
    <w:multiLevelType w:val="hybridMultilevel"/>
    <w:tmpl w:val="75EC779C"/>
    <w:lvl w:ilvl="0" w:tplc="243201CC">
      <w:start w:val="1"/>
      <w:numFmt w:val="bullet"/>
      <w:lvlText w:val=""/>
      <w:lvlPicBulletId w:val="0"/>
      <w:lvlJc w:val="left"/>
      <w:pPr>
        <w:tabs>
          <w:tab w:val="num" w:pos="720"/>
        </w:tabs>
        <w:ind w:left="720" w:hanging="360"/>
      </w:pPr>
      <w:rPr>
        <w:rFonts w:ascii="Symbol" w:hAnsi="Symbol" w:hint="default"/>
      </w:rPr>
    </w:lvl>
    <w:lvl w:ilvl="1" w:tplc="4732D516">
      <w:start w:val="1"/>
      <w:numFmt w:val="bullet"/>
      <w:lvlText w:val=""/>
      <w:lvlPicBulletId w:val="0"/>
      <w:lvlJc w:val="left"/>
      <w:pPr>
        <w:tabs>
          <w:tab w:val="num" w:pos="1440"/>
        </w:tabs>
        <w:ind w:left="1440" w:hanging="360"/>
      </w:pPr>
      <w:rPr>
        <w:rFonts w:ascii="Symbol" w:hAnsi="Symbol" w:hint="default"/>
      </w:rPr>
    </w:lvl>
    <w:lvl w:ilvl="2" w:tplc="67A0DDCC">
      <w:numFmt w:val="bullet"/>
      <w:lvlText w:val=""/>
      <w:lvlPicBulletId w:val="0"/>
      <w:lvlJc w:val="left"/>
      <w:pPr>
        <w:tabs>
          <w:tab w:val="num" w:pos="2160"/>
        </w:tabs>
        <w:ind w:left="2160" w:hanging="360"/>
      </w:pPr>
      <w:rPr>
        <w:rFonts w:ascii="Symbol" w:hAnsi="Symbol" w:hint="default"/>
      </w:rPr>
    </w:lvl>
    <w:lvl w:ilvl="3" w:tplc="85AA6D2E" w:tentative="1">
      <w:start w:val="1"/>
      <w:numFmt w:val="bullet"/>
      <w:lvlText w:val=""/>
      <w:lvlPicBulletId w:val="0"/>
      <w:lvlJc w:val="left"/>
      <w:pPr>
        <w:tabs>
          <w:tab w:val="num" w:pos="2880"/>
        </w:tabs>
        <w:ind w:left="2880" w:hanging="360"/>
      </w:pPr>
      <w:rPr>
        <w:rFonts w:ascii="Symbol" w:hAnsi="Symbol" w:hint="default"/>
      </w:rPr>
    </w:lvl>
    <w:lvl w:ilvl="4" w:tplc="12F48DEC" w:tentative="1">
      <w:start w:val="1"/>
      <w:numFmt w:val="bullet"/>
      <w:lvlText w:val=""/>
      <w:lvlPicBulletId w:val="0"/>
      <w:lvlJc w:val="left"/>
      <w:pPr>
        <w:tabs>
          <w:tab w:val="num" w:pos="3600"/>
        </w:tabs>
        <w:ind w:left="3600" w:hanging="360"/>
      </w:pPr>
      <w:rPr>
        <w:rFonts w:ascii="Symbol" w:hAnsi="Symbol" w:hint="default"/>
      </w:rPr>
    </w:lvl>
    <w:lvl w:ilvl="5" w:tplc="14FEC1A0" w:tentative="1">
      <w:start w:val="1"/>
      <w:numFmt w:val="bullet"/>
      <w:lvlText w:val=""/>
      <w:lvlPicBulletId w:val="0"/>
      <w:lvlJc w:val="left"/>
      <w:pPr>
        <w:tabs>
          <w:tab w:val="num" w:pos="4320"/>
        </w:tabs>
        <w:ind w:left="4320" w:hanging="360"/>
      </w:pPr>
      <w:rPr>
        <w:rFonts w:ascii="Symbol" w:hAnsi="Symbol" w:hint="default"/>
      </w:rPr>
    </w:lvl>
    <w:lvl w:ilvl="6" w:tplc="CFCEA2F6" w:tentative="1">
      <w:start w:val="1"/>
      <w:numFmt w:val="bullet"/>
      <w:lvlText w:val=""/>
      <w:lvlPicBulletId w:val="0"/>
      <w:lvlJc w:val="left"/>
      <w:pPr>
        <w:tabs>
          <w:tab w:val="num" w:pos="5040"/>
        </w:tabs>
        <w:ind w:left="5040" w:hanging="360"/>
      </w:pPr>
      <w:rPr>
        <w:rFonts w:ascii="Symbol" w:hAnsi="Symbol" w:hint="default"/>
      </w:rPr>
    </w:lvl>
    <w:lvl w:ilvl="7" w:tplc="1FAEABE8" w:tentative="1">
      <w:start w:val="1"/>
      <w:numFmt w:val="bullet"/>
      <w:lvlText w:val=""/>
      <w:lvlPicBulletId w:val="0"/>
      <w:lvlJc w:val="left"/>
      <w:pPr>
        <w:tabs>
          <w:tab w:val="num" w:pos="5760"/>
        </w:tabs>
        <w:ind w:left="5760" w:hanging="360"/>
      </w:pPr>
      <w:rPr>
        <w:rFonts w:ascii="Symbol" w:hAnsi="Symbol" w:hint="default"/>
      </w:rPr>
    </w:lvl>
    <w:lvl w:ilvl="8" w:tplc="6A54A44A"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A295941"/>
    <w:multiLevelType w:val="hybridMultilevel"/>
    <w:tmpl w:val="1A98AC38"/>
    <w:lvl w:ilvl="0" w:tplc="5562184A">
      <w:start w:val="1"/>
      <w:numFmt w:val="decimal"/>
      <w:lvlText w:val="%1."/>
      <w:lvlJc w:val="left"/>
      <w:pPr>
        <w:ind w:left="72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5F2602"/>
    <w:multiLevelType w:val="multilevel"/>
    <w:tmpl w:val="7CF8B928"/>
    <w:lvl w:ilvl="0">
      <w:start w:val="1"/>
      <w:numFmt w:val="decimal"/>
      <w:pStyle w:val="berschrift1mitNummerierung"/>
      <w:lvlText w:val="%1."/>
      <w:lvlJc w:val="left"/>
      <w:pPr>
        <w:ind w:left="737" w:hanging="737"/>
      </w:pPr>
      <w:rPr>
        <w:rFonts w:hint="default"/>
      </w:rPr>
    </w:lvl>
    <w:lvl w:ilvl="1">
      <w:start w:val="1"/>
      <w:numFmt w:val="decimal"/>
      <w:pStyle w:val="berschriftenmitNummerierungEbene2"/>
      <w:lvlText w:val="%1.%2."/>
      <w:lvlJc w:val="left"/>
      <w:pPr>
        <w:ind w:left="737" w:hanging="737"/>
      </w:pPr>
      <w:rPr>
        <w:rFonts w:hint="default"/>
      </w:rPr>
    </w:lvl>
    <w:lvl w:ilvl="2">
      <w:start w:val="1"/>
      <w:numFmt w:val="decimal"/>
      <w:pStyle w:val="berschriftenmitNummerierungEbene3"/>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6A10AE"/>
    <w:multiLevelType w:val="hybridMultilevel"/>
    <w:tmpl w:val="B4AEF81C"/>
    <w:lvl w:ilvl="0" w:tplc="D85A8AF8">
      <w:numFmt w:val="bullet"/>
      <w:lvlText w:val="-"/>
      <w:lvlJc w:val="left"/>
      <w:pPr>
        <w:ind w:left="1065" w:hanging="705"/>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DB29A2"/>
    <w:multiLevelType w:val="hybridMultilevel"/>
    <w:tmpl w:val="F50EB28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353"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E115DBF"/>
    <w:multiLevelType w:val="hybridMultilevel"/>
    <w:tmpl w:val="6B2E6464"/>
    <w:lvl w:ilvl="0" w:tplc="D3C0E61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E4D62"/>
    <w:multiLevelType w:val="hybridMultilevel"/>
    <w:tmpl w:val="E7D46BA0"/>
    <w:lvl w:ilvl="0" w:tplc="91EEEA80">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13673D"/>
    <w:multiLevelType w:val="hybridMultilevel"/>
    <w:tmpl w:val="8C16CA66"/>
    <w:lvl w:ilvl="0" w:tplc="48F8CF7E">
      <w:start w:val="1"/>
      <w:numFmt w:val="upperLetter"/>
      <w:pStyle w:val="Anhang-berschriften"/>
      <w:lvlText w:val="%1."/>
      <w:lvlJc w:val="left"/>
      <w:pPr>
        <w:ind w:left="-1065" w:hanging="360"/>
      </w:pPr>
      <w:rPr>
        <w:rFonts w:hint="default"/>
      </w:rPr>
    </w:lvl>
    <w:lvl w:ilvl="1" w:tplc="04070019" w:tentative="1">
      <w:start w:val="1"/>
      <w:numFmt w:val="lowerLetter"/>
      <w:lvlText w:val="%2."/>
      <w:lvlJc w:val="left"/>
      <w:pPr>
        <w:ind w:left="-345" w:hanging="360"/>
      </w:pPr>
    </w:lvl>
    <w:lvl w:ilvl="2" w:tplc="0407001B" w:tentative="1">
      <w:start w:val="1"/>
      <w:numFmt w:val="lowerRoman"/>
      <w:lvlText w:val="%3."/>
      <w:lvlJc w:val="right"/>
      <w:pPr>
        <w:ind w:left="375" w:hanging="180"/>
      </w:pPr>
    </w:lvl>
    <w:lvl w:ilvl="3" w:tplc="0407000F" w:tentative="1">
      <w:start w:val="1"/>
      <w:numFmt w:val="decimal"/>
      <w:lvlText w:val="%4."/>
      <w:lvlJc w:val="left"/>
      <w:pPr>
        <w:ind w:left="1095" w:hanging="360"/>
      </w:pPr>
    </w:lvl>
    <w:lvl w:ilvl="4" w:tplc="04070019" w:tentative="1">
      <w:start w:val="1"/>
      <w:numFmt w:val="lowerLetter"/>
      <w:lvlText w:val="%5."/>
      <w:lvlJc w:val="left"/>
      <w:pPr>
        <w:ind w:left="1815" w:hanging="360"/>
      </w:pPr>
    </w:lvl>
    <w:lvl w:ilvl="5" w:tplc="0407001B" w:tentative="1">
      <w:start w:val="1"/>
      <w:numFmt w:val="lowerRoman"/>
      <w:lvlText w:val="%6."/>
      <w:lvlJc w:val="right"/>
      <w:pPr>
        <w:ind w:left="2535" w:hanging="180"/>
      </w:pPr>
    </w:lvl>
    <w:lvl w:ilvl="6" w:tplc="0407000F" w:tentative="1">
      <w:start w:val="1"/>
      <w:numFmt w:val="decimal"/>
      <w:lvlText w:val="%7."/>
      <w:lvlJc w:val="left"/>
      <w:pPr>
        <w:ind w:left="3255" w:hanging="360"/>
      </w:pPr>
    </w:lvl>
    <w:lvl w:ilvl="7" w:tplc="04070019" w:tentative="1">
      <w:start w:val="1"/>
      <w:numFmt w:val="lowerLetter"/>
      <w:lvlText w:val="%8."/>
      <w:lvlJc w:val="left"/>
      <w:pPr>
        <w:ind w:left="3975" w:hanging="360"/>
      </w:pPr>
    </w:lvl>
    <w:lvl w:ilvl="8" w:tplc="0407001B" w:tentative="1">
      <w:start w:val="1"/>
      <w:numFmt w:val="lowerRoman"/>
      <w:lvlText w:val="%9."/>
      <w:lvlJc w:val="right"/>
      <w:pPr>
        <w:ind w:left="4695" w:hanging="180"/>
      </w:pPr>
    </w:lvl>
  </w:abstractNum>
  <w:abstractNum w:abstractNumId="10" w15:restartNumberingAfterBreak="0">
    <w:nsid w:val="4C0C2838"/>
    <w:multiLevelType w:val="multilevel"/>
    <w:tmpl w:val="F4DA0C50"/>
    <w:lvl w:ilvl="0">
      <w:start w:val="1"/>
      <w:numFmt w:val="none"/>
      <w:lvlText w:val=""/>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6E6C1D"/>
    <w:multiLevelType w:val="hybridMultilevel"/>
    <w:tmpl w:val="3A1A63BE"/>
    <w:lvl w:ilvl="0" w:tplc="D2F6D082">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6E94EA4"/>
    <w:multiLevelType w:val="hybridMultilevel"/>
    <w:tmpl w:val="6972A4A8"/>
    <w:lvl w:ilvl="0" w:tplc="4C549AC0">
      <w:start w:val="1"/>
      <w:numFmt w:val="bullet"/>
      <w:lvlText w:val=""/>
      <w:lvlPicBulletId w:val="0"/>
      <w:lvlJc w:val="left"/>
      <w:pPr>
        <w:tabs>
          <w:tab w:val="num" w:pos="720"/>
        </w:tabs>
        <w:ind w:left="720" w:hanging="360"/>
      </w:pPr>
      <w:rPr>
        <w:rFonts w:ascii="Symbol" w:hAnsi="Symbol" w:hint="default"/>
      </w:rPr>
    </w:lvl>
    <w:lvl w:ilvl="1" w:tplc="57CED7A0" w:tentative="1">
      <w:start w:val="1"/>
      <w:numFmt w:val="bullet"/>
      <w:lvlText w:val=""/>
      <w:lvlPicBulletId w:val="0"/>
      <w:lvlJc w:val="left"/>
      <w:pPr>
        <w:tabs>
          <w:tab w:val="num" w:pos="1440"/>
        </w:tabs>
        <w:ind w:left="1440" w:hanging="360"/>
      </w:pPr>
      <w:rPr>
        <w:rFonts w:ascii="Symbol" w:hAnsi="Symbol" w:hint="default"/>
      </w:rPr>
    </w:lvl>
    <w:lvl w:ilvl="2" w:tplc="B65C624E" w:tentative="1">
      <w:start w:val="1"/>
      <w:numFmt w:val="bullet"/>
      <w:lvlText w:val=""/>
      <w:lvlPicBulletId w:val="0"/>
      <w:lvlJc w:val="left"/>
      <w:pPr>
        <w:tabs>
          <w:tab w:val="num" w:pos="2160"/>
        </w:tabs>
        <w:ind w:left="2160" w:hanging="360"/>
      </w:pPr>
      <w:rPr>
        <w:rFonts w:ascii="Symbol" w:hAnsi="Symbol" w:hint="default"/>
      </w:rPr>
    </w:lvl>
    <w:lvl w:ilvl="3" w:tplc="C2EEA3C4" w:tentative="1">
      <w:start w:val="1"/>
      <w:numFmt w:val="bullet"/>
      <w:lvlText w:val=""/>
      <w:lvlPicBulletId w:val="0"/>
      <w:lvlJc w:val="left"/>
      <w:pPr>
        <w:tabs>
          <w:tab w:val="num" w:pos="2880"/>
        </w:tabs>
        <w:ind w:left="2880" w:hanging="360"/>
      </w:pPr>
      <w:rPr>
        <w:rFonts w:ascii="Symbol" w:hAnsi="Symbol" w:hint="default"/>
      </w:rPr>
    </w:lvl>
    <w:lvl w:ilvl="4" w:tplc="2424C704" w:tentative="1">
      <w:start w:val="1"/>
      <w:numFmt w:val="bullet"/>
      <w:lvlText w:val=""/>
      <w:lvlPicBulletId w:val="0"/>
      <w:lvlJc w:val="left"/>
      <w:pPr>
        <w:tabs>
          <w:tab w:val="num" w:pos="3600"/>
        </w:tabs>
        <w:ind w:left="3600" w:hanging="360"/>
      </w:pPr>
      <w:rPr>
        <w:rFonts w:ascii="Symbol" w:hAnsi="Symbol" w:hint="default"/>
      </w:rPr>
    </w:lvl>
    <w:lvl w:ilvl="5" w:tplc="943E86E2" w:tentative="1">
      <w:start w:val="1"/>
      <w:numFmt w:val="bullet"/>
      <w:lvlText w:val=""/>
      <w:lvlPicBulletId w:val="0"/>
      <w:lvlJc w:val="left"/>
      <w:pPr>
        <w:tabs>
          <w:tab w:val="num" w:pos="4320"/>
        </w:tabs>
        <w:ind w:left="4320" w:hanging="360"/>
      </w:pPr>
      <w:rPr>
        <w:rFonts w:ascii="Symbol" w:hAnsi="Symbol" w:hint="default"/>
      </w:rPr>
    </w:lvl>
    <w:lvl w:ilvl="6" w:tplc="F3A0CA70" w:tentative="1">
      <w:start w:val="1"/>
      <w:numFmt w:val="bullet"/>
      <w:lvlText w:val=""/>
      <w:lvlPicBulletId w:val="0"/>
      <w:lvlJc w:val="left"/>
      <w:pPr>
        <w:tabs>
          <w:tab w:val="num" w:pos="5040"/>
        </w:tabs>
        <w:ind w:left="5040" w:hanging="360"/>
      </w:pPr>
      <w:rPr>
        <w:rFonts w:ascii="Symbol" w:hAnsi="Symbol" w:hint="default"/>
      </w:rPr>
    </w:lvl>
    <w:lvl w:ilvl="7" w:tplc="D1868492" w:tentative="1">
      <w:start w:val="1"/>
      <w:numFmt w:val="bullet"/>
      <w:lvlText w:val=""/>
      <w:lvlPicBulletId w:val="0"/>
      <w:lvlJc w:val="left"/>
      <w:pPr>
        <w:tabs>
          <w:tab w:val="num" w:pos="5760"/>
        </w:tabs>
        <w:ind w:left="5760" w:hanging="360"/>
      </w:pPr>
      <w:rPr>
        <w:rFonts w:ascii="Symbol" w:hAnsi="Symbol" w:hint="default"/>
      </w:rPr>
    </w:lvl>
    <w:lvl w:ilvl="8" w:tplc="4670C0DC"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70B2335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1"/>
  </w:num>
  <w:num w:numId="3">
    <w:abstractNumId w:val="10"/>
  </w:num>
  <w:num w:numId="4">
    <w:abstractNumId w:val="3"/>
  </w:num>
  <w:num w:numId="5">
    <w:abstractNumId w:val="7"/>
  </w:num>
  <w:num w:numId="6">
    <w:abstractNumId w:val="9"/>
  </w:num>
  <w:num w:numId="7">
    <w:abstractNumId w:val="4"/>
  </w:num>
  <w:num w:numId="8">
    <w:abstractNumId w:val="1"/>
  </w:num>
  <w:num w:numId="9">
    <w:abstractNumId w:val="8"/>
  </w:num>
  <w:num w:numId="10">
    <w:abstractNumId w:val="5"/>
  </w:num>
  <w:num w:numId="11">
    <w:abstractNumId w:val="0"/>
  </w:num>
  <w:num w:numId="12">
    <w:abstractNumId w:val="12"/>
  </w:num>
  <w:num w:numId="13">
    <w:abstractNumId w:val="2"/>
  </w:num>
  <w:num w:numId="14">
    <w:abstractNumId w:val="6"/>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Pfister">
    <w15:presenceInfo w15:providerId="None" w15:userId="Michelle Pfi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ED3"/>
    <w:rsid w:val="00006A03"/>
    <w:rsid w:val="00010924"/>
    <w:rsid w:val="000142A6"/>
    <w:rsid w:val="00021C69"/>
    <w:rsid w:val="00032304"/>
    <w:rsid w:val="00037D06"/>
    <w:rsid w:val="00044BFF"/>
    <w:rsid w:val="00045056"/>
    <w:rsid w:val="00053C8A"/>
    <w:rsid w:val="0005785A"/>
    <w:rsid w:val="000608C2"/>
    <w:rsid w:val="00062791"/>
    <w:rsid w:val="000828CA"/>
    <w:rsid w:val="0008742D"/>
    <w:rsid w:val="000A12B0"/>
    <w:rsid w:val="000A6524"/>
    <w:rsid w:val="000B083F"/>
    <w:rsid w:val="000B17DD"/>
    <w:rsid w:val="000D67AE"/>
    <w:rsid w:val="000E0D3D"/>
    <w:rsid w:val="000E5F40"/>
    <w:rsid w:val="000F2663"/>
    <w:rsid w:val="000F4304"/>
    <w:rsid w:val="000F73C7"/>
    <w:rsid w:val="0010550D"/>
    <w:rsid w:val="00135336"/>
    <w:rsid w:val="00136763"/>
    <w:rsid w:val="00146E8E"/>
    <w:rsid w:val="001524AB"/>
    <w:rsid w:val="0015650C"/>
    <w:rsid w:val="001566BB"/>
    <w:rsid w:val="00160D7D"/>
    <w:rsid w:val="00181FB5"/>
    <w:rsid w:val="0018336E"/>
    <w:rsid w:val="00187A36"/>
    <w:rsid w:val="001D09D2"/>
    <w:rsid w:val="001E1218"/>
    <w:rsid w:val="001E3439"/>
    <w:rsid w:val="002008D6"/>
    <w:rsid w:val="00212EDE"/>
    <w:rsid w:val="00215247"/>
    <w:rsid w:val="00216AC8"/>
    <w:rsid w:val="00227376"/>
    <w:rsid w:val="00240E07"/>
    <w:rsid w:val="002433AF"/>
    <w:rsid w:val="002530D0"/>
    <w:rsid w:val="0027431A"/>
    <w:rsid w:val="00295972"/>
    <w:rsid w:val="0029783B"/>
    <w:rsid w:val="002B222D"/>
    <w:rsid w:val="002B4CEF"/>
    <w:rsid w:val="002C011C"/>
    <w:rsid w:val="002C3657"/>
    <w:rsid w:val="002C4351"/>
    <w:rsid w:val="002C549C"/>
    <w:rsid w:val="002D4FDF"/>
    <w:rsid w:val="00303AA1"/>
    <w:rsid w:val="00313FA8"/>
    <w:rsid w:val="003203E4"/>
    <w:rsid w:val="00330CFB"/>
    <w:rsid w:val="00343D6E"/>
    <w:rsid w:val="003460F9"/>
    <w:rsid w:val="00354094"/>
    <w:rsid w:val="00364920"/>
    <w:rsid w:val="003726CE"/>
    <w:rsid w:val="00374568"/>
    <w:rsid w:val="003747AA"/>
    <w:rsid w:val="0037774E"/>
    <w:rsid w:val="00377F3F"/>
    <w:rsid w:val="00393552"/>
    <w:rsid w:val="00395710"/>
    <w:rsid w:val="003A1C7A"/>
    <w:rsid w:val="003B30DC"/>
    <w:rsid w:val="003C1ED8"/>
    <w:rsid w:val="003C4370"/>
    <w:rsid w:val="003D4C9C"/>
    <w:rsid w:val="003D4E27"/>
    <w:rsid w:val="003D5CA3"/>
    <w:rsid w:val="003E0452"/>
    <w:rsid w:val="0040398C"/>
    <w:rsid w:val="0040555E"/>
    <w:rsid w:val="00414CCA"/>
    <w:rsid w:val="0041581B"/>
    <w:rsid w:val="00441486"/>
    <w:rsid w:val="00445372"/>
    <w:rsid w:val="00470566"/>
    <w:rsid w:val="0047130F"/>
    <w:rsid w:val="0047153A"/>
    <w:rsid w:val="00473A47"/>
    <w:rsid w:val="004755F0"/>
    <w:rsid w:val="00476F0A"/>
    <w:rsid w:val="00481ED3"/>
    <w:rsid w:val="004855AE"/>
    <w:rsid w:val="00491DF2"/>
    <w:rsid w:val="0049488F"/>
    <w:rsid w:val="004A155A"/>
    <w:rsid w:val="004B03F2"/>
    <w:rsid w:val="004B5445"/>
    <w:rsid w:val="004D3296"/>
    <w:rsid w:val="004E2AE4"/>
    <w:rsid w:val="004E49A1"/>
    <w:rsid w:val="004F62CB"/>
    <w:rsid w:val="00504940"/>
    <w:rsid w:val="00504D69"/>
    <w:rsid w:val="00510E96"/>
    <w:rsid w:val="00512F79"/>
    <w:rsid w:val="00521942"/>
    <w:rsid w:val="00545FA8"/>
    <w:rsid w:val="005526E7"/>
    <w:rsid w:val="00554046"/>
    <w:rsid w:val="005626CE"/>
    <w:rsid w:val="00562B99"/>
    <w:rsid w:val="005636BC"/>
    <w:rsid w:val="00566D53"/>
    <w:rsid w:val="00571D89"/>
    <w:rsid w:val="00572698"/>
    <w:rsid w:val="00573438"/>
    <w:rsid w:val="00574EC1"/>
    <w:rsid w:val="0058595B"/>
    <w:rsid w:val="00590E80"/>
    <w:rsid w:val="005951E5"/>
    <w:rsid w:val="005C1974"/>
    <w:rsid w:val="005C2395"/>
    <w:rsid w:val="005D22A7"/>
    <w:rsid w:val="005D4252"/>
    <w:rsid w:val="005D5728"/>
    <w:rsid w:val="005D592E"/>
    <w:rsid w:val="005E2145"/>
    <w:rsid w:val="005E52C6"/>
    <w:rsid w:val="00602873"/>
    <w:rsid w:val="00614FE3"/>
    <w:rsid w:val="00616091"/>
    <w:rsid w:val="00631101"/>
    <w:rsid w:val="00631D53"/>
    <w:rsid w:val="0063390A"/>
    <w:rsid w:val="00664192"/>
    <w:rsid w:val="0067545A"/>
    <w:rsid w:val="00684B89"/>
    <w:rsid w:val="00684C14"/>
    <w:rsid w:val="006A06D6"/>
    <w:rsid w:val="006A09E2"/>
    <w:rsid w:val="006B0D19"/>
    <w:rsid w:val="006B1426"/>
    <w:rsid w:val="006C78A2"/>
    <w:rsid w:val="006D3794"/>
    <w:rsid w:val="006E0AB8"/>
    <w:rsid w:val="006E6F7C"/>
    <w:rsid w:val="006F70E0"/>
    <w:rsid w:val="00702DDD"/>
    <w:rsid w:val="00711471"/>
    <w:rsid w:val="00721925"/>
    <w:rsid w:val="00724A6F"/>
    <w:rsid w:val="007431FF"/>
    <w:rsid w:val="00743F63"/>
    <w:rsid w:val="00746765"/>
    <w:rsid w:val="00747409"/>
    <w:rsid w:val="00750878"/>
    <w:rsid w:val="007548BC"/>
    <w:rsid w:val="00760913"/>
    <w:rsid w:val="007621BE"/>
    <w:rsid w:val="00772032"/>
    <w:rsid w:val="00782CD6"/>
    <w:rsid w:val="00785FF5"/>
    <w:rsid w:val="00791DDA"/>
    <w:rsid w:val="00791E49"/>
    <w:rsid w:val="00797774"/>
    <w:rsid w:val="00797B50"/>
    <w:rsid w:val="007C1D19"/>
    <w:rsid w:val="007E4C57"/>
    <w:rsid w:val="007E61E5"/>
    <w:rsid w:val="007F0747"/>
    <w:rsid w:val="00804441"/>
    <w:rsid w:val="00807B9D"/>
    <w:rsid w:val="00833351"/>
    <w:rsid w:val="00837518"/>
    <w:rsid w:val="008424A2"/>
    <w:rsid w:val="00842F86"/>
    <w:rsid w:val="00857CAE"/>
    <w:rsid w:val="00876547"/>
    <w:rsid w:val="00880BD9"/>
    <w:rsid w:val="00897458"/>
    <w:rsid w:val="008A2124"/>
    <w:rsid w:val="008B2217"/>
    <w:rsid w:val="008C4AF7"/>
    <w:rsid w:val="008C76BD"/>
    <w:rsid w:val="008F29FA"/>
    <w:rsid w:val="00904B62"/>
    <w:rsid w:val="00912EAD"/>
    <w:rsid w:val="009211ED"/>
    <w:rsid w:val="00927F78"/>
    <w:rsid w:val="00933B50"/>
    <w:rsid w:val="0094603B"/>
    <w:rsid w:val="00977E7F"/>
    <w:rsid w:val="0098270E"/>
    <w:rsid w:val="00995497"/>
    <w:rsid w:val="009959C7"/>
    <w:rsid w:val="009A5D55"/>
    <w:rsid w:val="009B0FF7"/>
    <w:rsid w:val="009B3DB8"/>
    <w:rsid w:val="009C4368"/>
    <w:rsid w:val="009C5748"/>
    <w:rsid w:val="009D0222"/>
    <w:rsid w:val="009D67DF"/>
    <w:rsid w:val="009E5D3F"/>
    <w:rsid w:val="009F4428"/>
    <w:rsid w:val="00A157C3"/>
    <w:rsid w:val="00A16343"/>
    <w:rsid w:val="00A2080E"/>
    <w:rsid w:val="00A22B4E"/>
    <w:rsid w:val="00A26D5F"/>
    <w:rsid w:val="00A27EA3"/>
    <w:rsid w:val="00A3439D"/>
    <w:rsid w:val="00A408EC"/>
    <w:rsid w:val="00A42A2B"/>
    <w:rsid w:val="00A43101"/>
    <w:rsid w:val="00A71744"/>
    <w:rsid w:val="00A76B7C"/>
    <w:rsid w:val="00A82FB3"/>
    <w:rsid w:val="00A87D36"/>
    <w:rsid w:val="00AA265B"/>
    <w:rsid w:val="00AB3CC1"/>
    <w:rsid w:val="00AB62FD"/>
    <w:rsid w:val="00AB65B3"/>
    <w:rsid w:val="00AD35D3"/>
    <w:rsid w:val="00B007D4"/>
    <w:rsid w:val="00B05EDC"/>
    <w:rsid w:val="00B3190A"/>
    <w:rsid w:val="00B322C2"/>
    <w:rsid w:val="00B33525"/>
    <w:rsid w:val="00B37A76"/>
    <w:rsid w:val="00B46A2A"/>
    <w:rsid w:val="00B50873"/>
    <w:rsid w:val="00B87A0B"/>
    <w:rsid w:val="00B87FB9"/>
    <w:rsid w:val="00B92BCA"/>
    <w:rsid w:val="00B93BF9"/>
    <w:rsid w:val="00B96DD2"/>
    <w:rsid w:val="00BA6CB3"/>
    <w:rsid w:val="00BC11EF"/>
    <w:rsid w:val="00BC3CAE"/>
    <w:rsid w:val="00BC508B"/>
    <w:rsid w:val="00BD3713"/>
    <w:rsid w:val="00C2437B"/>
    <w:rsid w:val="00C302EC"/>
    <w:rsid w:val="00C346D5"/>
    <w:rsid w:val="00C60B37"/>
    <w:rsid w:val="00C6143E"/>
    <w:rsid w:val="00C67F2D"/>
    <w:rsid w:val="00C725DC"/>
    <w:rsid w:val="00CA4A6E"/>
    <w:rsid w:val="00CA5AFB"/>
    <w:rsid w:val="00CA7805"/>
    <w:rsid w:val="00CB42C1"/>
    <w:rsid w:val="00CD448C"/>
    <w:rsid w:val="00CD6A75"/>
    <w:rsid w:val="00CF2890"/>
    <w:rsid w:val="00D01678"/>
    <w:rsid w:val="00D07768"/>
    <w:rsid w:val="00D17CAD"/>
    <w:rsid w:val="00D247EC"/>
    <w:rsid w:val="00D33342"/>
    <w:rsid w:val="00D4031B"/>
    <w:rsid w:val="00D410F7"/>
    <w:rsid w:val="00D519FD"/>
    <w:rsid w:val="00D63C35"/>
    <w:rsid w:val="00D84D4A"/>
    <w:rsid w:val="00D9152D"/>
    <w:rsid w:val="00D91676"/>
    <w:rsid w:val="00D97C9E"/>
    <w:rsid w:val="00DA3931"/>
    <w:rsid w:val="00DB28EC"/>
    <w:rsid w:val="00DB3F65"/>
    <w:rsid w:val="00DB6488"/>
    <w:rsid w:val="00DC5312"/>
    <w:rsid w:val="00DD1783"/>
    <w:rsid w:val="00DD34B5"/>
    <w:rsid w:val="00DF033E"/>
    <w:rsid w:val="00E1329C"/>
    <w:rsid w:val="00E23EDB"/>
    <w:rsid w:val="00E34CE6"/>
    <w:rsid w:val="00E3624D"/>
    <w:rsid w:val="00E54843"/>
    <w:rsid w:val="00E570B7"/>
    <w:rsid w:val="00E632FF"/>
    <w:rsid w:val="00E670D1"/>
    <w:rsid w:val="00E82346"/>
    <w:rsid w:val="00E92A53"/>
    <w:rsid w:val="00E93FAD"/>
    <w:rsid w:val="00EA4E51"/>
    <w:rsid w:val="00EB4E4E"/>
    <w:rsid w:val="00EC26CC"/>
    <w:rsid w:val="00ED2D2E"/>
    <w:rsid w:val="00ED7E2F"/>
    <w:rsid w:val="00EE25D4"/>
    <w:rsid w:val="00EF20AC"/>
    <w:rsid w:val="00EF5309"/>
    <w:rsid w:val="00F0702A"/>
    <w:rsid w:val="00F15CF9"/>
    <w:rsid w:val="00F15DEB"/>
    <w:rsid w:val="00F34757"/>
    <w:rsid w:val="00F365B5"/>
    <w:rsid w:val="00F40599"/>
    <w:rsid w:val="00F51FAB"/>
    <w:rsid w:val="00F55B00"/>
    <w:rsid w:val="00F60611"/>
    <w:rsid w:val="00F74E95"/>
    <w:rsid w:val="00F77124"/>
    <w:rsid w:val="00F82C90"/>
    <w:rsid w:val="00F921F4"/>
    <w:rsid w:val="00F97E9D"/>
    <w:rsid w:val="00FA39D3"/>
    <w:rsid w:val="00FB3906"/>
    <w:rsid w:val="00FB6867"/>
    <w:rsid w:val="00FB7525"/>
    <w:rsid w:val="00FB77D3"/>
    <w:rsid w:val="00FC25B8"/>
    <w:rsid w:val="00FC345D"/>
    <w:rsid w:val="00FC579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22B75"/>
  <w15:chartTrackingRefBased/>
  <w15:docId w15:val="{A0A8B1F0-949A-4106-95DC-42C3AE19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_Text"/>
    <w:qFormat/>
    <w:rsid w:val="000608C2"/>
    <w:pPr>
      <w:spacing w:after="180" w:line="360" w:lineRule="auto"/>
      <w:contextualSpacing/>
      <w:jc w:val="both"/>
    </w:pPr>
    <w:rPr>
      <w:rFonts w:ascii="Times New Roman" w:hAnsi="Times New Roman"/>
    </w:rPr>
  </w:style>
  <w:style w:type="paragraph" w:styleId="berschrift1">
    <w:name w:val="heading 1"/>
    <w:basedOn w:val="Standard"/>
    <w:next w:val="Standard"/>
    <w:link w:val="berschrift1Zchn"/>
    <w:uiPriority w:val="9"/>
    <w:qFormat/>
    <w:rsid w:val="004E2A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57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710"/>
  </w:style>
  <w:style w:type="paragraph" w:styleId="Fuzeile">
    <w:name w:val="footer"/>
    <w:basedOn w:val="Standard"/>
    <w:link w:val="FuzeileZchn"/>
    <w:uiPriority w:val="99"/>
    <w:unhideWhenUsed/>
    <w:rsid w:val="003957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710"/>
  </w:style>
  <w:style w:type="character" w:styleId="Hyperlink">
    <w:name w:val="Hyperlink"/>
    <w:basedOn w:val="Absatz-Standardschriftart"/>
    <w:uiPriority w:val="99"/>
    <w:unhideWhenUsed/>
    <w:rsid w:val="00395710"/>
    <w:rPr>
      <w:color w:val="0563C1" w:themeColor="hyperlink"/>
      <w:u w:val="single"/>
    </w:rPr>
  </w:style>
  <w:style w:type="character" w:customStyle="1" w:styleId="NichtaufgelsteErwhnung1">
    <w:name w:val="Nicht aufgelöste Erwähnung1"/>
    <w:basedOn w:val="Absatz-Standardschriftart"/>
    <w:uiPriority w:val="99"/>
    <w:semiHidden/>
    <w:unhideWhenUsed/>
    <w:rsid w:val="00395710"/>
    <w:rPr>
      <w:color w:val="605E5C"/>
      <w:shd w:val="clear" w:color="auto" w:fill="E1DFDD"/>
    </w:rPr>
  </w:style>
  <w:style w:type="paragraph" w:customStyle="1" w:styleId="berschrift1ohneNummerierung">
    <w:name w:val="Überschrift_1_ohne_Nummerierung"/>
    <w:basedOn w:val="berschrift1"/>
    <w:next w:val="berschrift1"/>
    <w:link w:val="berschrift1ohneNummerierungZchn"/>
    <w:autoRedefine/>
    <w:qFormat/>
    <w:rsid w:val="00B05EDC"/>
    <w:pPr>
      <w:keepNext w:val="0"/>
      <w:keepLines w:val="0"/>
      <w:widowControl w:val="0"/>
      <w:autoSpaceDE w:val="0"/>
      <w:autoSpaceDN w:val="0"/>
      <w:adjustRightInd w:val="0"/>
      <w:spacing w:before="120" w:after="120"/>
    </w:pPr>
    <w:rPr>
      <w:rFonts w:ascii="Times New Roman" w:hAnsi="Times New Roman" w:cs="Times New Roman"/>
      <w:b/>
      <w:color w:val="auto"/>
      <w:sz w:val="36"/>
      <w:szCs w:val="34"/>
    </w:rPr>
  </w:style>
  <w:style w:type="paragraph" w:styleId="KeinLeerraum">
    <w:name w:val="No Spacing"/>
    <w:uiPriority w:val="1"/>
    <w:rsid w:val="00021C69"/>
    <w:pPr>
      <w:spacing w:after="0"/>
    </w:pPr>
  </w:style>
  <w:style w:type="character" w:customStyle="1" w:styleId="berschrift1Zchn">
    <w:name w:val="Überschrift 1 Zchn"/>
    <w:basedOn w:val="Absatz-Standardschriftart"/>
    <w:link w:val="berschrift1"/>
    <w:uiPriority w:val="9"/>
    <w:rsid w:val="004E2AE4"/>
    <w:rPr>
      <w:rFonts w:asciiTheme="majorHAnsi" w:eastAsiaTheme="majorEastAsia" w:hAnsiTheme="majorHAnsi" w:cstheme="majorBidi"/>
      <w:color w:val="2F5496" w:themeColor="accent1" w:themeShade="BF"/>
      <w:sz w:val="32"/>
      <w:szCs w:val="32"/>
    </w:rPr>
  </w:style>
  <w:style w:type="character" w:customStyle="1" w:styleId="berschrift1ohneNummerierungZchn">
    <w:name w:val="Überschrift_1_ohne_Nummerierung Zchn"/>
    <w:basedOn w:val="berschrift1Zchn"/>
    <w:link w:val="berschrift1ohneNummerierung"/>
    <w:rsid w:val="00B05EDC"/>
    <w:rPr>
      <w:rFonts w:ascii="Times New Roman" w:eastAsiaTheme="majorEastAsia" w:hAnsi="Times New Roman" w:cs="Times New Roman"/>
      <w:b/>
      <w:color w:val="2F5496" w:themeColor="accent1" w:themeShade="BF"/>
      <w:sz w:val="36"/>
      <w:szCs w:val="34"/>
    </w:rPr>
  </w:style>
  <w:style w:type="paragraph" w:styleId="Verzeichnis2">
    <w:name w:val="toc 2"/>
    <w:basedOn w:val="Standard"/>
    <w:next w:val="Standard"/>
    <w:autoRedefine/>
    <w:uiPriority w:val="39"/>
    <w:unhideWhenUsed/>
    <w:rsid w:val="00135336"/>
    <w:pPr>
      <w:spacing w:after="0"/>
      <w:ind w:left="221"/>
    </w:pPr>
  </w:style>
  <w:style w:type="paragraph" w:styleId="Verzeichnis1">
    <w:name w:val="toc 1"/>
    <w:basedOn w:val="Standard"/>
    <w:next w:val="Standard"/>
    <w:link w:val="Verzeichnis1Zchn"/>
    <w:autoRedefine/>
    <w:uiPriority w:val="39"/>
    <w:unhideWhenUsed/>
    <w:rsid w:val="00631D53"/>
    <w:pPr>
      <w:tabs>
        <w:tab w:val="left" w:pos="440"/>
        <w:tab w:val="right" w:leader="dot" w:pos="9062"/>
      </w:tabs>
      <w:spacing w:before="120" w:after="120" w:line="240" w:lineRule="auto"/>
      <w:contextualSpacing w:val="0"/>
    </w:pPr>
    <w:rPr>
      <w:b/>
      <w:noProof/>
    </w:rPr>
  </w:style>
  <w:style w:type="paragraph" w:styleId="Index3">
    <w:name w:val="index 3"/>
    <w:basedOn w:val="Standard"/>
    <w:next w:val="Standard"/>
    <w:semiHidden/>
    <w:rsid w:val="0037774E"/>
    <w:pPr>
      <w:tabs>
        <w:tab w:val="right" w:leader="dot" w:pos="4459"/>
      </w:tabs>
      <w:spacing w:after="0"/>
      <w:ind w:left="720" w:hanging="240"/>
    </w:pPr>
    <w:rPr>
      <w:rFonts w:eastAsia="Times New Roman" w:cs="Times New Roman"/>
      <w:sz w:val="24"/>
      <w:szCs w:val="20"/>
      <w:lang w:val="en-US" w:eastAsia="de-DE"/>
    </w:rPr>
  </w:style>
  <w:style w:type="paragraph" w:customStyle="1" w:styleId="berschrift1mitNummerierung">
    <w:name w:val="Überschrift_1_mit_Nummerierung"/>
    <w:link w:val="berschrift1mitNummerierungZchn"/>
    <w:autoRedefine/>
    <w:qFormat/>
    <w:rsid w:val="006C78A2"/>
    <w:pPr>
      <w:numPr>
        <w:numId w:val="1"/>
      </w:numPr>
      <w:spacing w:before="120" w:line="360" w:lineRule="auto"/>
      <w:ind w:left="567" w:hanging="567"/>
      <w:outlineLvl w:val="0"/>
    </w:pPr>
    <w:rPr>
      <w:rFonts w:ascii="Times New Roman" w:eastAsiaTheme="majorEastAsia" w:hAnsi="Times New Roman" w:cs="Times New Roman"/>
      <w:b/>
      <w:sz w:val="36"/>
      <w:szCs w:val="34"/>
    </w:rPr>
  </w:style>
  <w:style w:type="character" w:customStyle="1" w:styleId="berschrift1mitNummerierungZchn">
    <w:name w:val="Überschrift_1_mit_Nummerierung Zchn"/>
    <w:basedOn w:val="berschrift1ohneNummerierungZchn"/>
    <w:link w:val="berschrift1mitNummerierung"/>
    <w:rsid w:val="006C78A2"/>
    <w:rPr>
      <w:rFonts w:ascii="Times New Roman" w:eastAsiaTheme="majorEastAsia" w:hAnsi="Times New Roman" w:cs="Times New Roman"/>
      <w:b/>
      <w:color w:val="2F5496" w:themeColor="accent1" w:themeShade="BF"/>
      <w:sz w:val="36"/>
      <w:szCs w:val="34"/>
    </w:rPr>
  </w:style>
  <w:style w:type="character" w:styleId="BesuchterLink">
    <w:name w:val="FollowedHyperlink"/>
    <w:basedOn w:val="Absatz-Standardschriftart"/>
    <w:uiPriority w:val="99"/>
    <w:semiHidden/>
    <w:unhideWhenUsed/>
    <w:rsid w:val="00212EDE"/>
    <w:rPr>
      <w:color w:val="954F72" w:themeColor="followedHyperlink"/>
      <w:u w:val="single"/>
    </w:rPr>
  </w:style>
  <w:style w:type="paragraph" w:styleId="Listenabsatz">
    <w:name w:val="List Paragraph"/>
    <w:basedOn w:val="Standard"/>
    <w:link w:val="ListenabsatzZchn"/>
    <w:uiPriority w:val="34"/>
    <w:qFormat/>
    <w:rsid w:val="00D84D4A"/>
    <w:pPr>
      <w:ind w:left="720"/>
    </w:pPr>
  </w:style>
  <w:style w:type="paragraph" w:customStyle="1" w:styleId="Anhang-berschriften">
    <w:name w:val="Anhang - Überschriften"/>
    <w:basedOn w:val="Listenabsatz"/>
    <w:link w:val="Anhang-berschriftenZchn"/>
    <w:qFormat/>
    <w:rsid w:val="00135336"/>
    <w:pPr>
      <w:numPr>
        <w:numId w:val="6"/>
      </w:numPr>
      <w:ind w:left="567" w:hanging="567"/>
      <w:outlineLvl w:val="1"/>
    </w:pPr>
    <w:rPr>
      <w:b/>
      <w:sz w:val="36"/>
    </w:rPr>
  </w:style>
  <w:style w:type="paragraph" w:customStyle="1" w:styleId="berschriftenmitNummerierungEbene2">
    <w:name w:val="Überschriften_mit_Nummerierung_Ebene_2"/>
    <w:link w:val="berschriftenmitNummerierungEbene2Zchn"/>
    <w:qFormat/>
    <w:rsid w:val="007548BC"/>
    <w:pPr>
      <w:numPr>
        <w:ilvl w:val="1"/>
        <w:numId w:val="1"/>
      </w:numPr>
      <w:spacing w:before="120" w:line="360" w:lineRule="auto"/>
      <w:ind w:left="680" w:hanging="680"/>
      <w:outlineLvl w:val="1"/>
    </w:pPr>
    <w:rPr>
      <w:rFonts w:ascii="Times New Roman" w:eastAsiaTheme="majorEastAsia" w:hAnsi="Times New Roman" w:cs="Times New Roman"/>
      <w:b/>
      <w:sz w:val="32"/>
      <w:szCs w:val="34"/>
    </w:rPr>
  </w:style>
  <w:style w:type="character" w:customStyle="1" w:styleId="ListenabsatzZchn">
    <w:name w:val="Listenabsatz Zchn"/>
    <w:basedOn w:val="Absatz-Standardschriftart"/>
    <w:link w:val="Listenabsatz"/>
    <w:uiPriority w:val="34"/>
    <w:rsid w:val="00E54843"/>
    <w:rPr>
      <w:rFonts w:ascii="Times New Roman" w:hAnsi="Times New Roman"/>
    </w:rPr>
  </w:style>
  <w:style w:type="character" w:customStyle="1" w:styleId="Anhang-berschriftenZchn">
    <w:name w:val="Anhang - Überschriften Zchn"/>
    <w:basedOn w:val="ListenabsatzZchn"/>
    <w:link w:val="Anhang-berschriften"/>
    <w:rsid w:val="00135336"/>
    <w:rPr>
      <w:rFonts w:ascii="Times New Roman" w:hAnsi="Times New Roman"/>
      <w:b/>
      <w:sz w:val="36"/>
    </w:rPr>
  </w:style>
  <w:style w:type="paragraph" w:customStyle="1" w:styleId="berschriftenmitNummerierungEbene3">
    <w:name w:val="Überschriften_mit_Nummerierung_Ebene_3"/>
    <w:link w:val="berschriftenmitNummerierungEbene3Zchn"/>
    <w:qFormat/>
    <w:rsid w:val="007548BC"/>
    <w:pPr>
      <w:numPr>
        <w:ilvl w:val="2"/>
        <w:numId w:val="1"/>
      </w:numPr>
      <w:spacing w:before="120" w:line="360" w:lineRule="auto"/>
      <w:ind w:left="964" w:hanging="964"/>
      <w:outlineLvl w:val="2"/>
    </w:pPr>
    <w:rPr>
      <w:rFonts w:ascii="Times New Roman" w:eastAsiaTheme="majorEastAsia" w:hAnsi="Times New Roman" w:cs="Times New Roman"/>
      <w:b/>
      <w:sz w:val="32"/>
      <w:szCs w:val="34"/>
    </w:rPr>
  </w:style>
  <w:style w:type="character" w:customStyle="1" w:styleId="berschriftenmitNummerierungEbene2Zchn">
    <w:name w:val="Überschriften_mit_Nummerierung_Ebene_2 Zchn"/>
    <w:basedOn w:val="berschrift1mitNummerierungZchn"/>
    <w:link w:val="berschriftenmitNummerierungEbene2"/>
    <w:rsid w:val="007548BC"/>
    <w:rPr>
      <w:rFonts w:ascii="Times New Roman" w:eastAsiaTheme="majorEastAsia" w:hAnsi="Times New Roman" w:cs="Times New Roman"/>
      <w:b/>
      <w:color w:val="2F5496" w:themeColor="accent1" w:themeShade="BF"/>
      <w:sz w:val="32"/>
      <w:szCs w:val="34"/>
    </w:rPr>
  </w:style>
  <w:style w:type="paragraph" w:styleId="Verzeichnis3">
    <w:name w:val="toc 3"/>
    <w:basedOn w:val="Standard"/>
    <w:next w:val="Standard"/>
    <w:autoRedefine/>
    <w:uiPriority w:val="39"/>
    <w:unhideWhenUsed/>
    <w:rsid w:val="00135336"/>
    <w:pPr>
      <w:spacing w:after="0"/>
      <w:ind w:left="442"/>
    </w:pPr>
  </w:style>
  <w:style w:type="character" w:customStyle="1" w:styleId="berschriftenmitNummerierungEbene3Zchn">
    <w:name w:val="Überschriften_mit_Nummerierung_Ebene_3 Zchn"/>
    <w:basedOn w:val="Absatz-Standardschriftart"/>
    <w:link w:val="berschriftenmitNummerierungEbene3"/>
    <w:rsid w:val="007548BC"/>
    <w:rPr>
      <w:rFonts w:ascii="Times New Roman" w:eastAsiaTheme="majorEastAsia" w:hAnsi="Times New Roman" w:cs="Times New Roman"/>
      <w:b/>
      <w:sz w:val="32"/>
      <w:szCs w:val="34"/>
    </w:rPr>
  </w:style>
  <w:style w:type="paragraph" w:customStyle="1" w:styleId="berschriftEbene1Inhaltsverzeichnis">
    <w:name w:val="Überschrift Ebene_1_Inhaltsverzeichnis"/>
    <w:basedOn w:val="Verzeichnis1"/>
    <w:link w:val="berschriftEbene1InhaltsverzeichnisZchn"/>
    <w:qFormat/>
    <w:rsid w:val="00393552"/>
    <w:rPr>
      <w:b w:val="0"/>
    </w:rPr>
  </w:style>
  <w:style w:type="character" w:customStyle="1" w:styleId="Verzeichnis1Zchn">
    <w:name w:val="Verzeichnis 1 Zchn"/>
    <w:basedOn w:val="Absatz-Standardschriftart"/>
    <w:link w:val="Verzeichnis1"/>
    <w:uiPriority w:val="39"/>
    <w:rsid w:val="00631D53"/>
    <w:rPr>
      <w:rFonts w:ascii="Times New Roman" w:hAnsi="Times New Roman"/>
      <w:b/>
      <w:noProof/>
    </w:rPr>
  </w:style>
  <w:style w:type="character" w:customStyle="1" w:styleId="berschriftEbene1InhaltsverzeichnisZchn">
    <w:name w:val="Überschrift Ebene_1_Inhaltsverzeichnis Zchn"/>
    <w:basedOn w:val="Verzeichnis1Zchn"/>
    <w:link w:val="berschriftEbene1Inhaltsverzeichnis"/>
    <w:rsid w:val="00393552"/>
    <w:rPr>
      <w:rFonts w:ascii="Times New Roman" w:hAnsi="Times New Roman"/>
      <w:b w:val="0"/>
      <w:noProof/>
    </w:rPr>
  </w:style>
  <w:style w:type="paragraph" w:customStyle="1" w:styleId="berschriftEbene1nichtinInhaltsverzeichnis">
    <w:name w:val="Überschrift_Ebene_1_nicht_in_Inhaltsverzeichnis"/>
    <w:basedOn w:val="berschrift1ohneNummerierung"/>
    <w:link w:val="berschriftEbene1nichtinInhaltsverzeichnisZchn"/>
    <w:qFormat/>
    <w:rsid w:val="0029783B"/>
    <w:pPr>
      <w:outlineLvl w:val="9"/>
    </w:pPr>
  </w:style>
  <w:style w:type="character" w:customStyle="1" w:styleId="berschriftEbene1nichtinInhaltsverzeichnisZchn">
    <w:name w:val="Überschrift_Ebene_1_nicht_in_Inhaltsverzeichnis Zchn"/>
    <w:basedOn w:val="berschrift1ohneNummerierungZchn"/>
    <w:link w:val="berschriftEbene1nichtinInhaltsverzeichnis"/>
    <w:rsid w:val="0029783B"/>
    <w:rPr>
      <w:rFonts w:ascii="Times New Roman" w:eastAsiaTheme="majorEastAsia" w:hAnsi="Times New Roman" w:cs="Times New Roman"/>
      <w:b/>
      <w:color w:val="2F5496" w:themeColor="accent1" w:themeShade="BF"/>
      <w:sz w:val="36"/>
      <w:szCs w:val="34"/>
    </w:rPr>
  </w:style>
  <w:style w:type="paragraph" w:customStyle="1" w:styleId="CitaviBibliographyEntry">
    <w:name w:val="Citavi Bibliography Entry"/>
    <w:basedOn w:val="Standard"/>
    <w:link w:val="CitaviBibliographyEntryZchn"/>
    <w:rsid w:val="006B1426"/>
    <w:pPr>
      <w:tabs>
        <w:tab w:val="left" w:pos="283"/>
      </w:tabs>
      <w:spacing w:after="0" w:line="259" w:lineRule="auto"/>
      <w:ind w:left="283" w:hanging="283"/>
      <w:contextualSpacing w:val="0"/>
    </w:pPr>
    <w:rPr>
      <w:rFonts w:asciiTheme="minorHAnsi" w:eastAsiaTheme="minorHAnsi" w:hAnsiTheme="minorHAnsi"/>
      <w:lang w:eastAsia="en-US"/>
    </w:rPr>
  </w:style>
  <w:style w:type="character" w:customStyle="1" w:styleId="CitaviBibliographyEntryZchn">
    <w:name w:val="Citavi Bibliography Entry Zchn"/>
    <w:basedOn w:val="Absatz-Standardschriftart"/>
    <w:link w:val="CitaviBibliographyEntry"/>
    <w:rsid w:val="006B1426"/>
    <w:rPr>
      <w:rFonts w:eastAsiaTheme="minorHAnsi"/>
      <w:lang w:eastAsia="en-US"/>
    </w:rPr>
  </w:style>
  <w:style w:type="table" w:styleId="Tabellenraster">
    <w:name w:val="Table Grid"/>
    <w:basedOn w:val="NormaleTabelle"/>
    <w:uiPriority w:val="39"/>
    <w:rsid w:val="000608C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A155A"/>
    <w:pPr>
      <w:keepNext/>
      <w:spacing w:after="200" w:line="240" w:lineRule="auto"/>
      <w:jc w:val="center"/>
    </w:pPr>
    <w:rPr>
      <w:i/>
      <w:iCs/>
      <w:szCs w:val="18"/>
    </w:rPr>
  </w:style>
  <w:style w:type="paragraph" w:styleId="Abbildungsverzeichnis">
    <w:name w:val="table of figures"/>
    <w:basedOn w:val="Standard"/>
    <w:next w:val="Standard"/>
    <w:uiPriority w:val="99"/>
    <w:unhideWhenUsed/>
    <w:rsid w:val="00A26D5F"/>
    <w:pPr>
      <w:spacing w:after="0"/>
    </w:pPr>
  </w:style>
  <w:style w:type="paragraph" w:styleId="Sprechblasentext">
    <w:name w:val="Balloon Text"/>
    <w:basedOn w:val="Standard"/>
    <w:link w:val="SprechblasentextZchn"/>
    <w:uiPriority w:val="99"/>
    <w:semiHidden/>
    <w:unhideWhenUsed/>
    <w:rsid w:val="001524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24AB"/>
    <w:rPr>
      <w:rFonts w:ascii="Segoe UI" w:hAnsi="Segoe UI" w:cs="Segoe UI"/>
      <w:sz w:val="18"/>
      <w:szCs w:val="18"/>
    </w:rPr>
  </w:style>
  <w:style w:type="character" w:styleId="Kommentarzeichen">
    <w:name w:val="annotation reference"/>
    <w:basedOn w:val="Absatz-Standardschriftart"/>
    <w:uiPriority w:val="99"/>
    <w:semiHidden/>
    <w:unhideWhenUsed/>
    <w:rsid w:val="0049488F"/>
    <w:rPr>
      <w:sz w:val="16"/>
      <w:szCs w:val="16"/>
    </w:rPr>
  </w:style>
  <w:style w:type="paragraph" w:styleId="Kommentartext">
    <w:name w:val="annotation text"/>
    <w:basedOn w:val="Standard"/>
    <w:link w:val="KommentartextZchn"/>
    <w:uiPriority w:val="99"/>
    <w:semiHidden/>
    <w:unhideWhenUsed/>
    <w:rsid w:val="0049488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488F"/>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49488F"/>
    <w:rPr>
      <w:b/>
      <w:bCs/>
    </w:rPr>
  </w:style>
  <w:style w:type="character" w:customStyle="1" w:styleId="KommentarthemaZchn">
    <w:name w:val="Kommentarthema Zchn"/>
    <w:basedOn w:val="KommentartextZchn"/>
    <w:link w:val="Kommentarthema"/>
    <w:uiPriority w:val="99"/>
    <w:semiHidden/>
    <w:rsid w:val="0049488F"/>
    <w:rPr>
      <w:rFonts w:ascii="Times New Roman" w:hAnsi="Times New Roman"/>
      <w:b/>
      <w:bCs/>
      <w:sz w:val="20"/>
      <w:szCs w:val="20"/>
    </w:rPr>
  </w:style>
  <w:style w:type="character" w:styleId="Platzhaltertext">
    <w:name w:val="Placeholder Text"/>
    <w:basedOn w:val="Absatz-Standardschriftart"/>
    <w:uiPriority w:val="99"/>
    <w:semiHidden/>
    <w:rsid w:val="00554046"/>
    <w:rPr>
      <w:color w:val="808080"/>
    </w:rPr>
  </w:style>
  <w:style w:type="character" w:customStyle="1" w:styleId="pl-smi">
    <w:name w:val="pl-smi"/>
    <w:basedOn w:val="Absatz-Standardschriftart"/>
    <w:rsid w:val="00B87A0B"/>
  </w:style>
  <w:style w:type="character" w:styleId="HTMLCode">
    <w:name w:val="HTML Code"/>
    <w:basedOn w:val="Absatz-Standardschriftart"/>
    <w:uiPriority w:val="99"/>
    <w:unhideWhenUsed/>
    <w:rsid w:val="00B96DD2"/>
    <w:rPr>
      <w:rFonts w:ascii="Courier New" w:hAnsi="Courier New" w:cs="Courier New"/>
      <w:sz w:val="20"/>
      <w:szCs w:val="20"/>
    </w:rPr>
  </w:style>
  <w:style w:type="paragraph" w:styleId="HTMLVorformatiert">
    <w:name w:val="HTML Preformatted"/>
    <w:link w:val="HTMLVorformatiertZchn"/>
    <w:uiPriority w:val="99"/>
    <w:unhideWhenUsed/>
    <w:rsid w:val="00B9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SimSun" w:eastAsia="SimSun" w:hAnsi="SimSun" w:cs="Times New Roman" w:hint="eastAsia"/>
      <w:sz w:val="24"/>
      <w:szCs w:val="24"/>
      <w:lang w:val="en-US"/>
    </w:rPr>
  </w:style>
  <w:style w:type="character" w:customStyle="1" w:styleId="HTMLVorformatiertZchn">
    <w:name w:val="HTML Vorformatiert Zchn"/>
    <w:basedOn w:val="Absatz-Standardschriftart"/>
    <w:link w:val="HTMLVorformatiert"/>
    <w:uiPriority w:val="99"/>
    <w:rsid w:val="00B96DD2"/>
    <w:rPr>
      <w:rFonts w:ascii="SimSun" w:eastAsia="SimSun" w:hAnsi="SimSu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79840">
      <w:bodyDiv w:val="1"/>
      <w:marLeft w:val="0"/>
      <w:marRight w:val="0"/>
      <w:marTop w:val="0"/>
      <w:marBottom w:val="0"/>
      <w:divBdr>
        <w:top w:val="none" w:sz="0" w:space="0" w:color="auto"/>
        <w:left w:val="none" w:sz="0" w:space="0" w:color="auto"/>
        <w:bottom w:val="none" w:sz="0" w:space="0" w:color="auto"/>
        <w:right w:val="none" w:sz="0" w:space="0" w:color="auto"/>
      </w:divBdr>
    </w:div>
    <w:div w:id="605649903">
      <w:bodyDiv w:val="1"/>
      <w:marLeft w:val="0"/>
      <w:marRight w:val="0"/>
      <w:marTop w:val="0"/>
      <w:marBottom w:val="0"/>
      <w:divBdr>
        <w:top w:val="none" w:sz="0" w:space="0" w:color="auto"/>
        <w:left w:val="none" w:sz="0" w:space="0" w:color="auto"/>
        <w:bottom w:val="none" w:sz="0" w:space="0" w:color="auto"/>
        <w:right w:val="none" w:sz="0" w:space="0" w:color="auto"/>
      </w:divBdr>
      <w:divsChild>
        <w:div w:id="1663198016">
          <w:marLeft w:val="0"/>
          <w:marRight w:val="0"/>
          <w:marTop w:val="0"/>
          <w:marBottom w:val="0"/>
          <w:divBdr>
            <w:top w:val="none" w:sz="0" w:space="0" w:color="auto"/>
            <w:left w:val="none" w:sz="0" w:space="0" w:color="auto"/>
            <w:bottom w:val="none" w:sz="0" w:space="0" w:color="auto"/>
            <w:right w:val="none" w:sz="0" w:space="0" w:color="auto"/>
          </w:divBdr>
        </w:div>
        <w:div w:id="763301867">
          <w:marLeft w:val="0"/>
          <w:marRight w:val="0"/>
          <w:marTop w:val="0"/>
          <w:marBottom w:val="0"/>
          <w:divBdr>
            <w:top w:val="none" w:sz="0" w:space="0" w:color="auto"/>
            <w:left w:val="none" w:sz="0" w:space="0" w:color="auto"/>
            <w:bottom w:val="none" w:sz="0" w:space="0" w:color="auto"/>
            <w:right w:val="none" w:sz="0" w:space="0" w:color="auto"/>
          </w:divBdr>
        </w:div>
      </w:divsChild>
    </w:div>
    <w:div w:id="803043424">
      <w:bodyDiv w:val="1"/>
      <w:marLeft w:val="0"/>
      <w:marRight w:val="0"/>
      <w:marTop w:val="0"/>
      <w:marBottom w:val="0"/>
      <w:divBdr>
        <w:top w:val="none" w:sz="0" w:space="0" w:color="auto"/>
        <w:left w:val="none" w:sz="0" w:space="0" w:color="auto"/>
        <w:bottom w:val="none" w:sz="0" w:space="0" w:color="auto"/>
        <w:right w:val="none" w:sz="0" w:space="0" w:color="auto"/>
      </w:divBdr>
      <w:divsChild>
        <w:div w:id="800928314">
          <w:marLeft w:val="0"/>
          <w:marRight w:val="0"/>
          <w:marTop w:val="0"/>
          <w:marBottom w:val="0"/>
          <w:divBdr>
            <w:top w:val="none" w:sz="0" w:space="0" w:color="auto"/>
            <w:left w:val="none" w:sz="0" w:space="0" w:color="auto"/>
            <w:bottom w:val="none" w:sz="0" w:space="0" w:color="auto"/>
            <w:right w:val="none" w:sz="0" w:space="0" w:color="auto"/>
          </w:divBdr>
        </w:div>
        <w:div w:id="1745950382">
          <w:marLeft w:val="0"/>
          <w:marRight w:val="0"/>
          <w:marTop w:val="0"/>
          <w:marBottom w:val="0"/>
          <w:divBdr>
            <w:top w:val="none" w:sz="0" w:space="0" w:color="auto"/>
            <w:left w:val="none" w:sz="0" w:space="0" w:color="auto"/>
            <w:bottom w:val="none" w:sz="0" w:space="0" w:color="auto"/>
            <w:right w:val="none" w:sz="0" w:space="0" w:color="auto"/>
          </w:divBdr>
        </w:div>
      </w:divsChild>
    </w:div>
    <w:div w:id="915359895">
      <w:bodyDiv w:val="1"/>
      <w:marLeft w:val="0"/>
      <w:marRight w:val="0"/>
      <w:marTop w:val="0"/>
      <w:marBottom w:val="0"/>
      <w:divBdr>
        <w:top w:val="none" w:sz="0" w:space="0" w:color="auto"/>
        <w:left w:val="none" w:sz="0" w:space="0" w:color="auto"/>
        <w:bottom w:val="none" w:sz="0" w:space="0" w:color="auto"/>
        <w:right w:val="none" w:sz="0" w:space="0" w:color="auto"/>
      </w:divBdr>
    </w:div>
    <w:div w:id="971208833">
      <w:bodyDiv w:val="1"/>
      <w:marLeft w:val="0"/>
      <w:marRight w:val="0"/>
      <w:marTop w:val="0"/>
      <w:marBottom w:val="0"/>
      <w:divBdr>
        <w:top w:val="none" w:sz="0" w:space="0" w:color="auto"/>
        <w:left w:val="none" w:sz="0" w:space="0" w:color="auto"/>
        <w:bottom w:val="none" w:sz="0" w:space="0" w:color="auto"/>
        <w:right w:val="none" w:sz="0" w:space="0" w:color="auto"/>
      </w:divBdr>
    </w:div>
    <w:div w:id="1120762754">
      <w:bodyDiv w:val="1"/>
      <w:marLeft w:val="0"/>
      <w:marRight w:val="0"/>
      <w:marTop w:val="0"/>
      <w:marBottom w:val="0"/>
      <w:divBdr>
        <w:top w:val="none" w:sz="0" w:space="0" w:color="auto"/>
        <w:left w:val="none" w:sz="0" w:space="0" w:color="auto"/>
        <w:bottom w:val="none" w:sz="0" w:space="0" w:color="auto"/>
        <w:right w:val="none" w:sz="0" w:space="0" w:color="auto"/>
      </w:divBdr>
    </w:div>
    <w:div w:id="1475021481">
      <w:bodyDiv w:val="1"/>
      <w:marLeft w:val="0"/>
      <w:marRight w:val="0"/>
      <w:marTop w:val="0"/>
      <w:marBottom w:val="0"/>
      <w:divBdr>
        <w:top w:val="none" w:sz="0" w:space="0" w:color="auto"/>
        <w:left w:val="none" w:sz="0" w:space="0" w:color="auto"/>
        <w:bottom w:val="none" w:sz="0" w:space="0" w:color="auto"/>
        <w:right w:val="none" w:sz="0" w:space="0" w:color="auto"/>
      </w:divBdr>
    </w:div>
    <w:div w:id="1499687300">
      <w:bodyDiv w:val="1"/>
      <w:marLeft w:val="0"/>
      <w:marRight w:val="0"/>
      <w:marTop w:val="0"/>
      <w:marBottom w:val="0"/>
      <w:divBdr>
        <w:top w:val="none" w:sz="0" w:space="0" w:color="auto"/>
        <w:left w:val="none" w:sz="0" w:space="0" w:color="auto"/>
        <w:bottom w:val="none" w:sz="0" w:space="0" w:color="auto"/>
        <w:right w:val="none" w:sz="0" w:space="0" w:color="auto"/>
      </w:divBdr>
      <w:divsChild>
        <w:div w:id="1865627994">
          <w:marLeft w:val="432"/>
          <w:marRight w:val="0"/>
          <w:marTop w:val="96"/>
          <w:marBottom w:val="0"/>
          <w:divBdr>
            <w:top w:val="none" w:sz="0" w:space="0" w:color="auto"/>
            <w:left w:val="none" w:sz="0" w:space="0" w:color="auto"/>
            <w:bottom w:val="none" w:sz="0" w:space="0" w:color="auto"/>
            <w:right w:val="none" w:sz="0" w:space="0" w:color="auto"/>
          </w:divBdr>
        </w:div>
        <w:div w:id="1818642113">
          <w:marLeft w:val="994"/>
          <w:marRight w:val="0"/>
          <w:marTop w:val="96"/>
          <w:marBottom w:val="0"/>
          <w:divBdr>
            <w:top w:val="none" w:sz="0" w:space="0" w:color="auto"/>
            <w:left w:val="none" w:sz="0" w:space="0" w:color="auto"/>
            <w:bottom w:val="none" w:sz="0" w:space="0" w:color="auto"/>
            <w:right w:val="none" w:sz="0" w:space="0" w:color="auto"/>
          </w:divBdr>
        </w:div>
        <w:div w:id="933787955">
          <w:marLeft w:val="994"/>
          <w:marRight w:val="0"/>
          <w:marTop w:val="96"/>
          <w:marBottom w:val="0"/>
          <w:divBdr>
            <w:top w:val="none" w:sz="0" w:space="0" w:color="auto"/>
            <w:left w:val="none" w:sz="0" w:space="0" w:color="auto"/>
            <w:bottom w:val="none" w:sz="0" w:space="0" w:color="auto"/>
            <w:right w:val="none" w:sz="0" w:space="0" w:color="auto"/>
          </w:divBdr>
        </w:div>
        <w:div w:id="364601500">
          <w:marLeft w:val="994"/>
          <w:marRight w:val="0"/>
          <w:marTop w:val="96"/>
          <w:marBottom w:val="0"/>
          <w:divBdr>
            <w:top w:val="none" w:sz="0" w:space="0" w:color="auto"/>
            <w:left w:val="none" w:sz="0" w:space="0" w:color="auto"/>
            <w:bottom w:val="none" w:sz="0" w:space="0" w:color="auto"/>
            <w:right w:val="none" w:sz="0" w:space="0" w:color="auto"/>
          </w:divBdr>
        </w:div>
        <w:div w:id="1517039422">
          <w:marLeft w:val="432"/>
          <w:marRight w:val="0"/>
          <w:marTop w:val="96"/>
          <w:marBottom w:val="0"/>
          <w:divBdr>
            <w:top w:val="none" w:sz="0" w:space="0" w:color="auto"/>
            <w:left w:val="none" w:sz="0" w:space="0" w:color="auto"/>
            <w:bottom w:val="none" w:sz="0" w:space="0" w:color="auto"/>
            <w:right w:val="none" w:sz="0" w:space="0" w:color="auto"/>
          </w:divBdr>
        </w:div>
        <w:div w:id="721754024">
          <w:marLeft w:val="994"/>
          <w:marRight w:val="0"/>
          <w:marTop w:val="96"/>
          <w:marBottom w:val="0"/>
          <w:divBdr>
            <w:top w:val="none" w:sz="0" w:space="0" w:color="auto"/>
            <w:left w:val="none" w:sz="0" w:space="0" w:color="auto"/>
            <w:bottom w:val="none" w:sz="0" w:space="0" w:color="auto"/>
            <w:right w:val="none" w:sz="0" w:space="0" w:color="auto"/>
          </w:divBdr>
        </w:div>
        <w:div w:id="1122765676">
          <w:marLeft w:val="432"/>
          <w:marRight w:val="0"/>
          <w:marTop w:val="96"/>
          <w:marBottom w:val="0"/>
          <w:divBdr>
            <w:top w:val="none" w:sz="0" w:space="0" w:color="auto"/>
            <w:left w:val="none" w:sz="0" w:space="0" w:color="auto"/>
            <w:bottom w:val="none" w:sz="0" w:space="0" w:color="auto"/>
            <w:right w:val="none" w:sz="0" w:space="0" w:color="auto"/>
          </w:divBdr>
        </w:div>
        <w:div w:id="877936980">
          <w:marLeft w:val="994"/>
          <w:marRight w:val="0"/>
          <w:marTop w:val="96"/>
          <w:marBottom w:val="0"/>
          <w:divBdr>
            <w:top w:val="none" w:sz="0" w:space="0" w:color="auto"/>
            <w:left w:val="none" w:sz="0" w:space="0" w:color="auto"/>
            <w:bottom w:val="none" w:sz="0" w:space="0" w:color="auto"/>
            <w:right w:val="none" w:sz="0" w:space="0" w:color="auto"/>
          </w:divBdr>
        </w:div>
      </w:divsChild>
    </w:div>
    <w:div w:id="1541167441">
      <w:bodyDiv w:val="1"/>
      <w:marLeft w:val="0"/>
      <w:marRight w:val="0"/>
      <w:marTop w:val="0"/>
      <w:marBottom w:val="0"/>
      <w:divBdr>
        <w:top w:val="none" w:sz="0" w:space="0" w:color="auto"/>
        <w:left w:val="none" w:sz="0" w:space="0" w:color="auto"/>
        <w:bottom w:val="none" w:sz="0" w:space="0" w:color="auto"/>
        <w:right w:val="none" w:sz="0" w:space="0" w:color="auto"/>
      </w:divBdr>
      <w:divsChild>
        <w:div w:id="2121678590">
          <w:marLeft w:val="432"/>
          <w:marRight w:val="0"/>
          <w:marTop w:val="96"/>
          <w:marBottom w:val="0"/>
          <w:divBdr>
            <w:top w:val="none" w:sz="0" w:space="0" w:color="auto"/>
            <w:left w:val="none" w:sz="0" w:space="0" w:color="auto"/>
            <w:bottom w:val="none" w:sz="0" w:space="0" w:color="auto"/>
            <w:right w:val="none" w:sz="0" w:space="0" w:color="auto"/>
          </w:divBdr>
        </w:div>
        <w:div w:id="412624038">
          <w:marLeft w:val="432"/>
          <w:marRight w:val="0"/>
          <w:marTop w:val="96"/>
          <w:marBottom w:val="0"/>
          <w:divBdr>
            <w:top w:val="none" w:sz="0" w:space="0" w:color="auto"/>
            <w:left w:val="none" w:sz="0" w:space="0" w:color="auto"/>
            <w:bottom w:val="none" w:sz="0" w:space="0" w:color="auto"/>
            <w:right w:val="none" w:sz="0" w:space="0" w:color="auto"/>
          </w:divBdr>
        </w:div>
        <w:div w:id="1914000709">
          <w:marLeft w:val="432"/>
          <w:marRight w:val="0"/>
          <w:marTop w:val="96"/>
          <w:marBottom w:val="0"/>
          <w:divBdr>
            <w:top w:val="none" w:sz="0" w:space="0" w:color="auto"/>
            <w:left w:val="none" w:sz="0" w:space="0" w:color="auto"/>
            <w:bottom w:val="none" w:sz="0" w:space="0" w:color="auto"/>
            <w:right w:val="none" w:sz="0" w:space="0" w:color="auto"/>
          </w:divBdr>
        </w:div>
      </w:divsChild>
    </w:div>
    <w:div w:id="1629505963">
      <w:bodyDiv w:val="1"/>
      <w:marLeft w:val="0"/>
      <w:marRight w:val="0"/>
      <w:marTop w:val="0"/>
      <w:marBottom w:val="0"/>
      <w:divBdr>
        <w:top w:val="none" w:sz="0" w:space="0" w:color="auto"/>
        <w:left w:val="none" w:sz="0" w:space="0" w:color="auto"/>
        <w:bottom w:val="none" w:sz="0" w:space="0" w:color="auto"/>
        <w:right w:val="none" w:sz="0" w:space="0" w:color="auto"/>
      </w:divBdr>
    </w:div>
    <w:div w:id="1677540309">
      <w:bodyDiv w:val="1"/>
      <w:marLeft w:val="0"/>
      <w:marRight w:val="0"/>
      <w:marTop w:val="0"/>
      <w:marBottom w:val="0"/>
      <w:divBdr>
        <w:top w:val="none" w:sz="0" w:space="0" w:color="auto"/>
        <w:left w:val="none" w:sz="0" w:space="0" w:color="auto"/>
        <w:bottom w:val="none" w:sz="0" w:space="0" w:color="auto"/>
        <w:right w:val="none" w:sz="0" w:space="0" w:color="auto"/>
      </w:divBdr>
      <w:divsChild>
        <w:div w:id="338508663">
          <w:marLeft w:val="0"/>
          <w:marRight w:val="0"/>
          <w:marTop w:val="0"/>
          <w:marBottom w:val="0"/>
          <w:divBdr>
            <w:top w:val="none" w:sz="0" w:space="0" w:color="auto"/>
            <w:left w:val="none" w:sz="0" w:space="0" w:color="auto"/>
            <w:bottom w:val="none" w:sz="0" w:space="0" w:color="auto"/>
            <w:right w:val="none" w:sz="0" w:space="0" w:color="auto"/>
          </w:divBdr>
          <w:divsChild>
            <w:div w:id="1979871614">
              <w:marLeft w:val="0"/>
              <w:marRight w:val="0"/>
              <w:marTop w:val="0"/>
              <w:marBottom w:val="0"/>
              <w:divBdr>
                <w:top w:val="none" w:sz="0" w:space="0" w:color="auto"/>
                <w:left w:val="none" w:sz="0" w:space="0" w:color="auto"/>
                <w:bottom w:val="none" w:sz="0" w:space="0" w:color="auto"/>
                <w:right w:val="none" w:sz="0" w:space="0" w:color="auto"/>
              </w:divBdr>
              <w:divsChild>
                <w:div w:id="6162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71756">
      <w:bodyDiv w:val="1"/>
      <w:marLeft w:val="0"/>
      <w:marRight w:val="0"/>
      <w:marTop w:val="0"/>
      <w:marBottom w:val="0"/>
      <w:divBdr>
        <w:top w:val="none" w:sz="0" w:space="0" w:color="auto"/>
        <w:left w:val="none" w:sz="0" w:space="0" w:color="auto"/>
        <w:bottom w:val="none" w:sz="0" w:space="0" w:color="auto"/>
        <w:right w:val="none" w:sz="0" w:space="0" w:color="auto"/>
      </w:divBdr>
      <w:divsChild>
        <w:div w:id="113599003">
          <w:marLeft w:val="994"/>
          <w:marRight w:val="0"/>
          <w:marTop w:val="96"/>
          <w:marBottom w:val="0"/>
          <w:divBdr>
            <w:top w:val="none" w:sz="0" w:space="0" w:color="auto"/>
            <w:left w:val="none" w:sz="0" w:space="0" w:color="auto"/>
            <w:bottom w:val="none" w:sz="0" w:space="0" w:color="auto"/>
            <w:right w:val="none" w:sz="0" w:space="0" w:color="auto"/>
          </w:divBdr>
        </w:div>
        <w:div w:id="1665354652">
          <w:marLeft w:val="1541"/>
          <w:marRight w:val="0"/>
          <w:marTop w:val="96"/>
          <w:marBottom w:val="0"/>
          <w:divBdr>
            <w:top w:val="none" w:sz="0" w:space="0" w:color="auto"/>
            <w:left w:val="none" w:sz="0" w:space="0" w:color="auto"/>
            <w:bottom w:val="none" w:sz="0" w:space="0" w:color="auto"/>
            <w:right w:val="none" w:sz="0" w:space="0" w:color="auto"/>
          </w:divBdr>
        </w:div>
        <w:div w:id="737822491">
          <w:marLeft w:val="1541"/>
          <w:marRight w:val="0"/>
          <w:marTop w:val="96"/>
          <w:marBottom w:val="0"/>
          <w:divBdr>
            <w:top w:val="none" w:sz="0" w:space="0" w:color="auto"/>
            <w:left w:val="none" w:sz="0" w:space="0" w:color="auto"/>
            <w:bottom w:val="none" w:sz="0" w:space="0" w:color="auto"/>
            <w:right w:val="none" w:sz="0" w:space="0" w:color="auto"/>
          </w:divBdr>
        </w:div>
        <w:div w:id="1052996875">
          <w:marLeft w:val="1541"/>
          <w:marRight w:val="0"/>
          <w:marTop w:val="96"/>
          <w:marBottom w:val="0"/>
          <w:divBdr>
            <w:top w:val="none" w:sz="0" w:space="0" w:color="auto"/>
            <w:left w:val="none" w:sz="0" w:space="0" w:color="auto"/>
            <w:bottom w:val="none" w:sz="0" w:space="0" w:color="auto"/>
            <w:right w:val="none" w:sz="0" w:space="0" w:color="auto"/>
          </w:divBdr>
        </w:div>
        <w:div w:id="671762493">
          <w:marLeft w:val="1541"/>
          <w:marRight w:val="0"/>
          <w:marTop w:val="96"/>
          <w:marBottom w:val="0"/>
          <w:divBdr>
            <w:top w:val="none" w:sz="0" w:space="0" w:color="auto"/>
            <w:left w:val="none" w:sz="0" w:space="0" w:color="auto"/>
            <w:bottom w:val="none" w:sz="0" w:space="0" w:color="auto"/>
            <w:right w:val="none" w:sz="0" w:space="0" w:color="auto"/>
          </w:divBdr>
        </w:div>
        <w:div w:id="47459263">
          <w:marLeft w:val="1541"/>
          <w:marRight w:val="0"/>
          <w:marTop w:val="96"/>
          <w:marBottom w:val="0"/>
          <w:divBdr>
            <w:top w:val="none" w:sz="0" w:space="0" w:color="auto"/>
            <w:left w:val="none" w:sz="0" w:space="0" w:color="auto"/>
            <w:bottom w:val="none" w:sz="0" w:space="0" w:color="auto"/>
            <w:right w:val="none" w:sz="0" w:space="0" w:color="auto"/>
          </w:divBdr>
        </w:div>
        <w:div w:id="1242912963">
          <w:marLeft w:val="994"/>
          <w:marRight w:val="0"/>
          <w:marTop w:val="96"/>
          <w:marBottom w:val="0"/>
          <w:divBdr>
            <w:top w:val="none" w:sz="0" w:space="0" w:color="auto"/>
            <w:left w:val="none" w:sz="0" w:space="0" w:color="auto"/>
            <w:bottom w:val="none" w:sz="0" w:space="0" w:color="auto"/>
            <w:right w:val="none" w:sz="0" w:space="0" w:color="auto"/>
          </w:divBdr>
        </w:div>
        <w:div w:id="1179583911">
          <w:marLeft w:val="1541"/>
          <w:marRight w:val="0"/>
          <w:marTop w:val="96"/>
          <w:marBottom w:val="0"/>
          <w:divBdr>
            <w:top w:val="none" w:sz="0" w:space="0" w:color="auto"/>
            <w:left w:val="none" w:sz="0" w:space="0" w:color="auto"/>
            <w:bottom w:val="none" w:sz="0" w:space="0" w:color="auto"/>
            <w:right w:val="none" w:sz="0" w:space="0" w:color="auto"/>
          </w:divBdr>
        </w:div>
        <w:div w:id="563838656">
          <w:marLeft w:val="1541"/>
          <w:marRight w:val="0"/>
          <w:marTop w:val="96"/>
          <w:marBottom w:val="0"/>
          <w:divBdr>
            <w:top w:val="none" w:sz="0" w:space="0" w:color="auto"/>
            <w:left w:val="none" w:sz="0" w:space="0" w:color="auto"/>
            <w:bottom w:val="none" w:sz="0" w:space="0" w:color="auto"/>
            <w:right w:val="none" w:sz="0" w:space="0" w:color="auto"/>
          </w:divBdr>
        </w:div>
        <w:div w:id="734552524">
          <w:marLeft w:val="1541"/>
          <w:marRight w:val="0"/>
          <w:marTop w:val="96"/>
          <w:marBottom w:val="0"/>
          <w:divBdr>
            <w:top w:val="none" w:sz="0" w:space="0" w:color="auto"/>
            <w:left w:val="none" w:sz="0" w:space="0" w:color="auto"/>
            <w:bottom w:val="none" w:sz="0" w:space="0" w:color="auto"/>
            <w:right w:val="none" w:sz="0" w:space="0" w:color="auto"/>
          </w:divBdr>
        </w:div>
      </w:divsChild>
    </w:div>
    <w:div w:id="1814441602">
      <w:bodyDiv w:val="1"/>
      <w:marLeft w:val="0"/>
      <w:marRight w:val="0"/>
      <w:marTop w:val="0"/>
      <w:marBottom w:val="0"/>
      <w:divBdr>
        <w:top w:val="none" w:sz="0" w:space="0" w:color="auto"/>
        <w:left w:val="none" w:sz="0" w:space="0" w:color="auto"/>
        <w:bottom w:val="none" w:sz="0" w:space="0" w:color="auto"/>
        <w:right w:val="none" w:sz="0" w:space="0" w:color="auto"/>
      </w:divBdr>
    </w:div>
    <w:div w:id="1949585188">
      <w:bodyDiv w:val="1"/>
      <w:marLeft w:val="0"/>
      <w:marRight w:val="0"/>
      <w:marTop w:val="0"/>
      <w:marBottom w:val="0"/>
      <w:divBdr>
        <w:top w:val="none" w:sz="0" w:space="0" w:color="auto"/>
        <w:left w:val="none" w:sz="0" w:space="0" w:color="auto"/>
        <w:bottom w:val="none" w:sz="0" w:space="0" w:color="auto"/>
        <w:right w:val="none" w:sz="0" w:space="0" w:color="auto"/>
      </w:divBdr>
    </w:div>
    <w:div w:id="2063165403">
      <w:bodyDiv w:val="1"/>
      <w:marLeft w:val="0"/>
      <w:marRight w:val="0"/>
      <w:marTop w:val="0"/>
      <w:marBottom w:val="0"/>
      <w:divBdr>
        <w:top w:val="none" w:sz="0" w:space="0" w:color="auto"/>
        <w:left w:val="none" w:sz="0" w:space="0" w:color="auto"/>
        <w:bottom w:val="none" w:sz="0" w:space="0" w:color="auto"/>
        <w:right w:val="none" w:sz="0" w:space="0" w:color="auto"/>
      </w:divBdr>
      <w:divsChild>
        <w:div w:id="42406680">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DFF28-D489-45D5-A569-53779D66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3105</Words>
  <Characters>17704</Characters>
  <Application>Microsoft Office Word</Application>
  <DocSecurity>0</DocSecurity>
  <Lines>147</Lines>
  <Paragraphs>41</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Binzer</dc:creator>
  <cp:keywords/>
  <dc:description/>
  <cp:lastModifiedBy>Michelle Pfister</cp:lastModifiedBy>
  <cp:revision>15</cp:revision>
  <cp:lastPrinted>2019-05-04T05:24:00Z</cp:lastPrinted>
  <dcterms:created xsi:type="dcterms:W3CDTF">2019-05-26T13:30:00Z</dcterms:created>
  <dcterms:modified xsi:type="dcterms:W3CDTF">2019-05-26T15:57:00Z</dcterms:modified>
</cp:coreProperties>
</file>